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44123" w14:textId="43AD682D" w:rsidR="00B5181B" w:rsidRPr="00EC6C66" w:rsidRDefault="00137653" w:rsidP="00EC6C66">
      <w:pPr>
        <w:pStyle w:val="author"/>
        <w:spacing w:after="0"/>
        <w:outlineLvl w:val="0"/>
        <w:rPr>
          <w:b/>
          <w:bCs/>
          <w:color w:val="000000" w:themeColor="text1"/>
          <w:sz w:val="28"/>
          <w:szCs w:val="28"/>
        </w:rPr>
      </w:pPr>
      <w:commentRangeStart w:id="0"/>
      <w:r>
        <w:rPr>
          <w:b/>
          <w:color w:val="000000" w:themeColor="text1"/>
          <w:sz w:val="28"/>
          <w:szCs w:val="28"/>
        </w:rPr>
        <w:t xml:space="preserve">Reputation </w:t>
      </w:r>
      <w:commentRangeEnd w:id="0"/>
      <w:r w:rsidR="00C14E78">
        <w:rPr>
          <w:rStyle w:val="CommentReference"/>
        </w:rPr>
        <w:commentReference w:id="0"/>
      </w:r>
      <w:r>
        <w:rPr>
          <w:b/>
          <w:color w:val="000000" w:themeColor="text1"/>
          <w:sz w:val="28"/>
          <w:szCs w:val="28"/>
        </w:rPr>
        <w:t>Scoring for Blockchain Transactions</w:t>
      </w:r>
    </w:p>
    <w:p w14:paraId="5555715A" w14:textId="77777777" w:rsidR="00BA0774" w:rsidRDefault="00BA0774" w:rsidP="00E3194C">
      <w:pPr>
        <w:pStyle w:val="author"/>
        <w:spacing w:after="0"/>
        <w:rPr>
          <w:lang w:val="de-DE"/>
        </w:rPr>
      </w:pPr>
    </w:p>
    <w:p w14:paraId="49EA6C4D" w14:textId="3CCFC79E" w:rsidR="009B1D59" w:rsidRPr="00BA0774" w:rsidRDefault="6B9D6C99" w:rsidP="6B9D6C99">
      <w:pPr>
        <w:pStyle w:val="author"/>
        <w:spacing w:after="0"/>
        <w:rPr>
          <w:b/>
          <w:bCs/>
          <w:sz w:val="28"/>
          <w:szCs w:val="28"/>
        </w:rPr>
      </w:pPr>
      <w:r w:rsidRPr="6B9D6C99">
        <w:rPr>
          <w:lang w:val="de-DE"/>
        </w:rPr>
        <w:t>Sudip Bhattacharyya</w:t>
      </w:r>
      <w:r w:rsidR="1B50F63B" w:rsidRPr="00EC6C66">
        <w:rPr>
          <w:vertAlign w:val="superscript"/>
          <w:lang w:val="de-DE"/>
        </w:rPr>
        <w:t>1</w:t>
      </w:r>
      <w:r w:rsidRPr="6B9D6C99">
        <w:rPr>
          <w:lang w:val="de-DE"/>
        </w:rPr>
        <w:t>, Dan Freeman</w:t>
      </w:r>
      <w:r w:rsidR="1B50F63B" w:rsidRPr="00EC6C66">
        <w:rPr>
          <w:vertAlign w:val="superscript"/>
          <w:lang w:val="de-DE"/>
        </w:rPr>
        <w:t>1</w:t>
      </w:r>
      <w:r w:rsidRPr="6B9D6C99">
        <w:rPr>
          <w:lang w:val="de-DE"/>
        </w:rPr>
        <w:t>, Timothy McWilliams</w:t>
      </w:r>
      <w:r w:rsidR="1C62F564" w:rsidRPr="00EC6C66">
        <w:rPr>
          <w:vertAlign w:val="superscript"/>
          <w:lang w:val="de-DE"/>
        </w:rPr>
        <w:t>1</w:t>
      </w:r>
      <w:r w:rsidRPr="6B9D6C99">
        <w:rPr>
          <w:lang w:val="de-DE"/>
        </w:rPr>
        <w:t xml:space="preserve">, </w:t>
      </w:r>
    </w:p>
    <w:p w14:paraId="4149A14F" w14:textId="3F8DE016" w:rsidR="009B1D59" w:rsidRPr="009A3755" w:rsidRDefault="6B9D6C99" w:rsidP="6B9D6C99">
      <w:pPr>
        <w:pStyle w:val="author"/>
        <w:rPr>
          <w:lang w:val="de-DE"/>
        </w:rPr>
      </w:pPr>
      <w:commentRangeStart w:id="2"/>
      <w:r w:rsidRPr="6B9D6C99">
        <w:rPr>
          <w:lang w:val="de-DE"/>
        </w:rPr>
        <w:t>Craig Hall</w:t>
      </w:r>
      <w:r w:rsidR="1C62F564" w:rsidRPr="00EC6C66">
        <w:rPr>
          <w:vertAlign w:val="superscript"/>
          <w:lang w:val="de-DE"/>
        </w:rPr>
        <w:t>1</w:t>
      </w:r>
      <w:r w:rsidR="007660B3">
        <w:rPr>
          <w:lang w:val="de-DE"/>
        </w:rPr>
        <w:t xml:space="preserve">, </w:t>
      </w:r>
      <w:r w:rsidR="007660B3">
        <w:t xml:space="preserve">Pablo </w:t>
      </w:r>
      <w:r w:rsidR="007660B3">
        <w:rPr>
          <w:rStyle w:val="gi"/>
        </w:rPr>
        <w:t>Peillard</w:t>
      </w:r>
      <w:r w:rsidR="1C62F564" w:rsidRPr="00EC6C66">
        <w:rPr>
          <w:rStyle w:val="gi"/>
          <w:vertAlign w:val="superscript"/>
        </w:rPr>
        <w:t>1</w:t>
      </w:r>
      <w:commentRangeEnd w:id="2"/>
      <w:r w:rsidR="00552238">
        <w:rPr>
          <w:rStyle w:val="CommentReference"/>
        </w:rPr>
        <w:commentReference w:id="2"/>
      </w:r>
    </w:p>
    <w:p w14:paraId="40BE3DA6" w14:textId="77777777" w:rsidR="009B1D59" w:rsidRDefault="6B9D6C99" w:rsidP="6B9D6C99">
      <w:pPr>
        <w:pStyle w:val="authorinfo"/>
        <w:rPr>
          <w:lang w:val="de-DE"/>
        </w:rPr>
      </w:pPr>
      <w:r w:rsidRPr="6B9D6C99">
        <w:rPr>
          <w:lang w:val="de-DE"/>
        </w:rPr>
        <w:t>Southern Methodist University</w:t>
      </w:r>
    </w:p>
    <w:p w14:paraId="5D4FDD00" w14:textId="77777777" w:rsidR="007F2CEE" w:rsidRDefault="6B9D6C99" w:rsidP="6B9D6C99">
      <w:pPr>
        <w:pStyle w:val="email"/>
        <w:rPr>
          <w:lang w:val="de-DE"/>
        </w:rPr>
      </w:pPr>
      <w:r w:rsidRPr="6B9D6C99">
        <w:rPr>
          <w:lang w:val="de-DE"/>
        </w:rPr>
        <w:t>6425 Boaz Lane</w:t>
      </w:r>
    </w:p>
    <w:p w14:paraId="5BDE1EB7" w14:textId="77777777" w:rsidR="007F2CEE" w:rsidRPr="007F2CEE" w:rsidRDefault="6B9D6C99" w:rsidP="6B9D6C99">
      <w:pPr>
        <w:pStyle w:val="email"/>
        <w:rPr>
          <w:lang w:val="de-DE"/>
        </w:rPr>
      </w:pPr>
      <w:r w:rsidRPr="6B9D6C99">
        <w:rPr>
          <w:lang w:val="de-DE"/>
        </w:rPr>
        <w:t>Dallas, TX 75205</w:t>
      </w:r>
    </w:p>
    <w:p w14:paraId="734D4AE3" w14:textId="154D961C" w:rsidR="009B1D59" w:rsidRPr="00B67AC5" w:rsidRDefault="6B9D6C99" w:rsidP="6B9D6C99">
      <w:pPr>
        <w:pStyle w:val="email"/>
        <w:rPr>
          <w:sz w:val="16"/>
          <w:szCs w:val="16"/>
          <w:lang w:val="de-DE"/>
        </w:rPr>
      </w:pPr>
      <w:r w:rsidRPr="6B9D6C99">
        <w:rPr>
          <w:lang w:val="de-DE"/>
        </w:rPr>
        <w:t xml:space="preserve">{sbhattacharyya, freemand, </w:t>
      </w:r>
      <w:r w:rsidR="004345AC" w:rsidRPr="009E1ED9">
        <w:rPr>
          <w:lang w:val="de-DE"/>
        </w:rPr>
        <w:t>tmcwilliams</w:t>
      </w:r>
      <w:r w:rsidR="004345AC" w:rsidRPr="009E1ED9">
        <w:rPr>
          <w:sz w:val="16"/>
          <w:szCs w:val="16"/>
          <w:lang w:val="de-DE"/>
        </w:rPr>
        <w:t>}@smu.edu</w:t>
      </w:r>
      <w:r w:rsidR="00B67AC5">
        <w:rPr>
          <w:rStyle w:val="Hyperlink"/>
          <w:sz w:val="16"/>
          <w:szCs w:val="16"/>
          <w:lang w:val="de-DE"/>
        </w:rPr>
        <w:t>,</w:t>
      </w:r>
      <w:r w:rsidR="009C7558">
        <w:rPr>
          <w:rStyle w:val="Hyperlink"/>
          <w:sz w:val="16"/>
          <w:szCs w:val="16"/>
          <w:lang w:val="de-DE"/>
        </w:rPr>
        <w:br/>
      </w:r>
      <w:ins w:id="3" w:author="Daniel Engels" w:date="2018-06-05T12:21:00Z">
        <w:r w:rsidR="00552238">
          <w:rPr>
            <w:sz w:val="16"/>
            <w:szCs w:val="16"/>
            <w:lang w:val="de-DE"/>
          </w:rPr>
          <w:t>{</w:t>
        </w:r>
      </w:ins>
      <w:r w:rsidR="009E1ED9" w:rsidRPr="00B67AC5">
        <w:rPr>
          <w:sz w:val="16"/>
          <w:szCs w:val="16"/>
          <w:lang w:val="de-DE"/>
        </w:rPr>
        <w:t>craig</w:t>
      </w:r>
      <w:ins w:id="4" w:author="Daniel Engels" w:date="2018-06-05T12:21:00Z">
        <w:r w:rsidR="00552238">
          <w:rPr>
            <w:sz w:val="16"/>
            <w:szCs w:val="16"/>
            <w:lang w:val="de-DE"/>
          </w:rPr>
          <w:t xml:space="preserve">, </w:t>
        </w:r>
      </w:ins>
      <w:del w:id="5" w:author="Daniel Engels" w:date="2018-06-05T12:21:00Z">
        <w:r w:rsidR="009E1ED9" w:rsidRPr="00B67AC5" w:rsidDel="00552238">
          <w:rPr>
            <w:sz w:val="16"/>
            <w:szCs w:val="16"/>
            <w:lang w:val="de-DE"/>
          </w:rPr>
          <w:delText>@caudicum.com</w:delText>
        </w:r>
        <w:r w:rsidR="00BA3AED" w:rsidRPr="00B67AC5" w:rsidDel="00552238">
          <w:rPr>
            <w:sz w:val="16"/>
            <w:szCs w:val="16"/>
            <w:lang w:val="de-DE"/>
          </w:rPr>
          <w:delText xml:space="preserve">, </w:delText>
        </w:r>
      </w:del>
      <w:r w:rsidR="00BA3AED" w:rsidRPr="00B67AC5">
        <w:rPr>
          <w:sz w:val="16"/>
          <w:szCs w:val="16"/>
          <w:lang w:val="de-DE"/>
        </w:rPr>
        <w:t>pablo</w:t>
      </w:r>
      <w:ins w:id="6" w:author="Daniel Engels" w:date="2018-06-05T12:21:00Z">
        <w:r w:rsidR="00552238">
          <w:rPr>
            <w:sz w:val="16"/>
            <w:szCs w:val="16"/>
            <w:lang w:val="de-DE"/>
          </w:rPr>
          <w:t>}</w:t>
        </w:r>
      </w:ins>
      <w:r w:rsidR="00BA3AED" w:rsidRPr="00B67AC5">
        <w:rPr>
          <w:sz w:val="16"/>
          <w:szCs w:val="16"/>
          <w:lang w:val="de-DE"/>
        </w:rPr>
        <w:t>@caudicum.com</w:t>
      </w:r>
    </w:p>
    <w:p w14:paraId="773EE2B1" w14:textId="0F76D9A9" w:rsidR="009B1D59" w:rsidRPr="009B1D59" w:rsidRDefault="6B9D6C99" w:rsidP="1C91CD5E">
      <w:pPr>
        <w:pStyle w:val="abstract"/>
        <w:rPr>
          <w:szCs w:val="18"/>
        </w:rPr>
      </w:pPr>
      <w:commentRangeStart w:id="7"/>
      <w:r w:rsidRPr="6B9D6C99">
        <w:rPr>
          <w:b/>
          <w:bCs/>
        </w:rPr>
        <w:t>Abstract</w:t>
      </w:r>
      <w:commentRangeEnd w:id="7"/>
      <w:r w:rsidR="00552238">
        <w:rPr>
          <w:rStyle w:val="CommentReference"/>
        </w:rPr>
        <w:commentReference w:id="7"/>
      </w:r>
      <w:r w:rsidRPr="6B9D6C99">
        <w:rPr>
          <w:b/>
          <w:bCs/>
        </w:rPr>
        <w:t>.</w:t>
      </w:r>
      <w:r w:rsidRPr="1C91CD5E">
        <w:t xml:space="preserve"> </w:t>
      </w:r>
      <w:r w:rsidR="002414A6">
        <w:rPr>
          <w:color w:val="000000" w:themeColor="text1"/>
          <w:sz w:val="19"/>
          <w:szCs w:val="19"/>
        </w:rPr>
        <w:t xml:space="preserve">In this </w:t>
      </w:r>
      <w:r w:rsidR="00A93ABF">
        <w:rPr>
          <w:color w:val="000000" w:themeColor="text1"/>
          <w:sz w:val="19"/>
          <w:szCs w:val="19"/>
        </w:rPr>
        <w:t>paper</w:t>
      </w:r>
      <w:r w:rsidR="002414A6">
        <w:rPr>
          <w:color w:val="000000" w:themeColor="text1"/>
          <w:sz w:val="19"/>
          <w:szCs w:val="19"/>
        </w:rPr>
        <w:t>,</w:t>
      </w:r>
      <w:r w:rsidR="00A93ABF">
        <w:rPr>
          <w:color w:val="000000" w:themeColor="text1"/>
          <w:sz w:val="19"/>
          <w:szCs w:val="19"/>
        </w:rPr>
        <w:t xml:space="preserve"> </w:t>
      </w:r>
      <w:r w:rsidR="002414A6">
        <w:rPr>
          <w:color w:val="000000" w:themeColor="text1"/>
          <w:sz w:val="19"/>
          <w:szCs w:val="19"/>
        </w:rPr>
        <w:t>we present a novel</w:t>
      </w:r>
      <w:r w:rsidR="002414A6" w:rsidRPr="0083314F">
        <w:rPr>
          <w:color w:val="000000" w:themeColor="text1"/>
          <w:sz w:val="19"/>
          <w:szCs w:val="19"/>
        </w:rPr>
        <w:t xml:space="preserve"> </w:t>
      </w:r>
      <w:r w:rsidR="00FF5CDF">
        <w:rPr>
          <w:color w:val="000000" w:themeColor="text1"/>
          <w:sz w:val="19"/>
          <w:szCs w:val="19"/>
        </w:rPr>
        <w:t xml:space="preserve">authentication and reputation scoring </w:t>
      </w:r>
      <w:r w:rsidR="0083314F" w:rsidRPr="0083314F">
        <w:rPr>
          <w:color w:val="000000" w:themeColor="text1"/>
          <w:sz w:val="19"/>
          <w:szCs w:val="19"/>
        </w:rPr>
        <w:t>algorithm for transactors</w:t>
      </w:r>
      <w:r w:rsidR="0099740F">
        <w:rPr>
          <w:color w:val="000000" w:themeColor="text1"/>
          <w:sz w:val="19"/>
          <w:szCs w:val="19"/>
        </w:rPr>
        <w:t xml:space="preserve"> in the </w:t>
      </w:r>
      <w:r w:rsidR="001366EC">
        <w:rPr>
          <w:color w:val="000000" w:themeColor="text1"/>
          <w:sz w:val="19"/>
          <w:szCs w:val="19"/>
        </w:rPr>
        <w:t>cryptocurrency marketplace</w:t>
      </w:r>
      <w:r w:rsidR="00104916">
        <w:rPr>
          <w:color w:val="000000" w:themeColor="text1"/>
          <w:sz w:val="19"/>
          <w:szCs w:val="19"/>
        </w:rPr>
        <w:t xml:space="preserve"> using </w:t>
      </w:r>
      <w:r w:rsidR="0083314F" w:rsidRPr="0083314F">
        <w:rPr>
          <w:color w:val="000000" w:themeColor="text1"/>
          <w:sz w:val="19"/>
          <w:szCs w:val="19"/>
        </w:rPr>
        <w:t>historical</w:t>
      </w:r>
      <w:r w:rsidR="00773CA0">
        <w:rPr>
          <w:color w:val="000000" w:themeColor="text1"/>
          <w:sz w:val="19"/>
          <w:szCs w:val="19"/>
        </w:rPr>
        <w:t xml:space="preserve"> transaction-level </w:t>
      </w:r>
      <w:r w:rsidR="0083314F" w:rsidRPr="0083314F">
        <w:rPr>
          <w:color w:val="000000" w:themeColor="text1"/>
          <w:sz w:val="19"/>
          <w:szCs w:val="19"/>
        </w:rPr>
        <w:t>Bitcoin data</w:t>
      </w:r>
      <w:r w:rsidR="00773CA0">
        <w:rPr>
          <w:color w:val="000000" w:themeColor="text1"/>
          <w:sz w:val="19"/>
          <w:szCs w:val="19"/>
        </w:rPr>
        <w:t xml:space="preserve">. </w:t>
      </w:r>
      <w:r w:rsidR="007E3DAA">
        <w:rPr>
          <w:color w:val="000000" w:themeColor="text1"/>
          <w:sz w:val="19"/>
          <w:szCs w:val="19"/>
        </w:rPr>
        <w:t>While the decentralized</w:t>
      </w:r>
      <w:r w:rsidR="00430EE1">
        <w:rPr>
          <w:color w:val="000000" w:themeColor="text1"/>
          <w:sz w:val="19"/>
          <w:szCs w:val="19"/>
        </w:rPr>
        <w:t xml:space="preserve"> aspect</w:t>
      </w:r>
      <w:r w:rsidR="00B329EF">
        <w:rPr>
          <w:color w:val="000000" w:themeColor="text1"/>
          <w:sz w:val="19"/>
          <w:szCs w:val="19"/>
        </w:rPr>
        <w:t xml:space="preserve"> of blockchain technology</w:t>
      </w:r>
      <w:r w:rsidR="00B83FE7">
        <w:rPr>
          <w:color w:val="000000" w:themeColor="text1"/>
          <w:sz w:val="19"/>
          <w:szCs w:val="19"/>
        </w:rPr>
        <w:t xml:space="preserve"> </w:t>
      </w:r>
      <w:r w:rsidR="007849DA">
        <w:rPr>
          <w:color w:val="000000" w:themeColor="text1"/>
          <w:sz w:val="19"/>
          <w:szCs w:val="19"/>
        </w:rPr>
        <w:t xml:space="preserve">on which cryptocurrencies operate </w:t>
      </w:r>
      <w:r w:rsidR="00B83FE7">
        <w:rPr>
          <w:color w:val="000000" w:themeColor="text1"/>
          <w:sz w:val="19"/>
          <w:szCs w:val="19"/>
        </w:rPr>
        <w:t xml:space="preserve">has many benefits, </w:t>
      </w:r>
      <w:r w:rsidR="00C96EBB">
        <w:rPr>
          <w:color w:val="000000" w:themeColor="text1"/>
          <w:sz w:val="19"/>
          <w:szCs w:val="19"/>
        </w:rPr>
        <w:t xml:space="preserve">the </w:t>
      </w:r>
      <w:r w:rsidR="000A7EA4">
        <w:rPr>
          <w:color w:val="000000" w:themeColor="text1"/>
          <w:sz w:val="19"/>
          <w:szCs w:val="19"/>
        </w:rPr>
        <w:t xml:space="preserve">anonymity </w:t>
      </w:r>
      <w:r w:rsidR="00C257EA">
        <w:rPr>
          <w:color w:val="000000" w:themeColor="text1"/>
          <w:sz w:val="19"/>
          <w:szCs w:val="19"/>
        </w:rPr>
        <w:t xml:space="preserve">of users </w:t>
      </w:r>
      <w:r w:rsidR="00C96EBB">
        <w:rPr>
          <w:color w:val="000000" w:themeColor="text1"/>
          <w:sz w:val="19"/>
          <w:szCs w:val="19"/>
        </w:rPr>
        <w:t xml:space="preserve">in this space </w:t>
      </w:r>
      <w:r w:rsidR="0096562B">
        <w:rPr>
          <w:color w:val="000000" w:themeColor="text1"/>
          <w:sz w:val="19"/>
          <w:szCs w:val="19"/>
        </w:rPr>
        <w:t xml:space="preserve">has </w:t>
      </w:r>
      <w:r w:rsidR="006A0D9B">
        <w:rPr>
          <w:color w:val="000000" w:themeColor="text1"/>
          <w:sz w:val="19"/>
          <w:szCs w:val="19"/>
        </w:rPr>
        <w:t xml:space="preserve">provided </w:t>
      </w:r>
      <w:r w:rsidR="006B69D2">
        <w:rPr>
          <w:color w:val="000000" w:themeColor="text1"/>
          <w:sz w:val="19"/>
          <w:szCs w:val="19"/>
        </w:rPr>
        <w:t xml:space="preserve">criminal </w:t>
      </w:r>
      <w:r w:rsidR="004939C2">
        <w:rPr>
          <w:color w:val="000000" w:themeColor="text1"/>
          <w:sz w:val="19"/>
          <w:szCs w:val="19"/>
        </w:rPr>
        <w:t xml:space="preserve">users </w:t>
      </w:r>
      <w:r w:rsidR="006A0D9B">
        <w:rPr>
          <w:color w:val="000000" w:themeColor="text1"/>
          <w:sz w:val="19"/>
          <w:szCs w:val="19"/>
        </w:rPr>
        <w:t xml:space="preserve">an alternative to cash </w:t>
      </w:r>
      <w:r w:rsidR="00FB3096">
        <w:rPr>
          <w:color w:val="000000" w:themeColor="text1"/>
          <w:sz w:val="19"/>
          <w:szCs w:val="19"/>
        </w:rPr>
        <w:t xml:space="preserve">for </w:t>
      </w:r>
      <w:r w:rsidR="00D8750D">
        <w:rPr>
          <w:color w:val="000000" w:themeColor="text1"/>
          <w:sz w:val="19"/>
          <w:szCs w:val="19"/>
        </w:rPr>
        <w:t>harbor</w:t>
      </w:r>
      <w:r w:rsidR="00FB3096">
        <w:rPr>
          <w:color w:val="000000" w:themeColor="text1"/>
          <w:sz w:val="19"/>
          <w:szCs w:val="19"/>
        </w:rPr>
        <w:t>ing</w:t>
      </w:r>
      <w:r w:rsidR="00D8750D">
        <w:rPr>
          <w:color w:val="000000" w:themeColor="text1"/>
          <w:sz w:val="19"/>
          <w:szCs w:val="19"/>
        </w:rPr>
        <w:t xml:space="preserve"> their </w:t>
      </w:r>
      <w:r w:rsidR="006B69D2">
        <w:rPr>
          <w:color w:val="000000" w:themeColor="text1"/>
          <w:sz w:val="19"/>
          <w:szCs w:val="19"/>
        </w:rPr>
        <w:t xml:space="preserve">illicit </w:t>
      </w:r>
      <w:r w:rsidR="00D8750D">
        <w:rPr>
          <w:color w:val="000000" w:themeColor="text1"/>
          <w:sz w:val="19"/>
          <w:szCs w:val="19"/>
        </w:rPr>
        <w:t>activities</w:t>
      </w:r>
      <w:r w:rsidR="00FB3096">
        <w:rPr>
          <w:color w:val="000000" w:themeColor="text1"/>
          <w:sz w:val="19"/>
          <w:szCs w:val="19"/>
        </w:rPr>
        <w:t>.</w:t>
      </w:r>
      <w:r w:rsidR="00BF285D">
        <w:rPr>
          <w:color w:val="000000" w:themeColor="text1"/>
          <w:sz w:val="19"/>
          <w:szCs w:val="19"/>
        </w:rPr>
        <w:t xml:space="preserve"> </w:t>
      </w:r>
      <w:r w:rsidR="00E3223D">
        <w:rPr>
          <w:color w:val="000000" w:themeColor="text1"/>
          <w:sz w:val="19"/>
          <w:szCs w:val="19"/>
        </w:rPr>
        <w:t xml:space="preserve">In order to </w:t>
      </w:r>
      <w:r w:rsidR="005F3F3D">
        <w:rPr>
          <w:color w:val="000000" w:themeColor="text1"/>
          <w:sz w:val="19"/>
          <w:szCs w:val="19"/>
        </w:rPr>
        <w:t>distinguish</w:t>
      </w:r>
      <w:r w:rsidR="00E3223D">
        <w:rPr>
          <w:color w:val="000000" w:themeColor="text1"/>
          <w:sz w:val="19"/>
          <w:szCs w:val="19"/>
        </w:rPr>
        <w:t xml:space="preserve"> </w:t>
      </w:r>
      <w:r w:rsidR="001011B4">
        <w:rPr>
          <w:color w:val="000000" w:themeColor="text1"/>
          <w:sz w:val="19"/>
          <w:szCs w:val="19"/>
        </w:rPr>
        <w:t xml:space="preserve">law abiding </w:t>
      </w:r>
      <w:r w:rsidR="00D86F24">
        <w:rPr>
          <w:color w:val="000000" w:themeColor="text1"/>
          <w:sz w:val="19"/>
          <w:szCs w:val="19"/>
        </w:rPr>
        <w:t xml:space="preserve">cryptocurrency users from </w:t>
      </w:r>
      <w:r w:rsidR="001011B4">
        <w:rPr>
          <w:color w:val="000000" w:themeColor="text1"/>
          <w:sz w:val="19"/>
          <w:szCs w:val="19"/>
        </w:rPr>
        <w:t>criminal users</w:t>
      </w:r>
      <w:r w:rsidR="003D1217">
        <w:rPr>
          <w:color w:val="000000" w:themeColor="text1"/>
          <w:sz w:val="19"/>
          <w:szCs w:val="19"/>
        </w:rPr>
        <w:t>,</w:t>
      </w:r>
      <w:r w:rsidR="00D86F24">
        <w:rPr>
          <w:color w:val="000000" w:themeColor="text1"/>
          <w:sz w:val="19"/>
          <w:szCs w:val="19"/>
        </w:rPr>
        <w:t xml:space="preserve"> </w:t>
      </w:r>
      <w:r w:rsidR="00BF285D" w:rsidRPr="00B5181B">
        <w:rPr>
          <w:color w:val="000000" w:themeColor="text1"/>
        </w:rPr>
        <w:t>we</w:t>
      </w:r>
      <w:r w:rsidR="0036050F">
        <w:rPr>
          <w:color w:val="000000" w:themeColor="text1"/>
        </w:rPr>
        <w:t xml:space="preserve"> </w:t>
      </w:r>
      <w:r w:rsidR="00A7035A">
        <w:rPr>
          <w:color w:val="000000" w:themeColor="text1"/>
        </w:rPr>
        <w:t xml:space="preserve">characterize and </w:t>
      </w:r>
      <w:r w:rsidR="0036050F">
        <w:rPr>
          <w:color w:val="000000" w:themeColor="text1"/>
        </w:rPr>
        <w:t xml:space="preserve">identify </w:t>
      </w:r>
      <w:r w:rsidR="002E2A70">
        <w:rPr>
          <w:color w:val="000000" w:themeColor="text1"/>
        </w:rPr>
        <w:t xml:space="preserve">historical </w:t>
      </w:r>
      <w:r w:rsidR="0036050F">
        <w:rPr>
          <w:color w:val="000000" w:themeColor="text1"/>
        </w:rPr>
        <w:t>transaction patterns associated with</w:t>
      </w:r>
      <w:r w:rsidR="002E2A70">
        <w:rPr>
          <w:color w:val="000000" w:themeColor="text1"/>
        </w:rPr>
        <w:t xml:space="preserve"> the ownership of particular coins.</w:t>
      </w:r>
      <w:r w:rsidR="00A7035A">
        <w:rPr>
          <w:color w:val="000000" w:themeColor="text1"/>
        </w:rPr>
        <w:t xml:space="preserve"> </w:t>
      </w:r>
      <w:r w:rsidR="00734DFC">
        <w:rPr>
          <w:color w:val="000000" w:themeColor="text1"/>
        </w:rPr>
        <w:t xml:space="preserve">Historical incidents are </w:t>
      </w:r>
      <w:r w:rsidR="00341D5C">
        <w:rPr>
          <w:color w:val="000000" w:themeColor="text1"/>
        </w:rPr>
        <w:t>analyzed</w:t>
      </w:r>
      <w:r w:rsidR="009904D6">
        <w:rPr>
          <w:color w:val="000000" w:themeColor="text1"/>
        </w:rPr>
        <w:t xml:space="preserve"> to profile transactions </w:t>
      </w:r>
      <w:r w:rsidR="00855D8D">
        <w:rPr>
          <w:color w:val="000000" w:themeColor="text1"/>
        </w:rPr>
        <w:t>to</w:t>
      </w:r>
      <w:r w:rsidR="00BF0160">
        <w:rPr>
          <w:color w:val="000000" w:themeColor="text1"/>
        </w:rPr>
        <w:t xml:space="preserve"> develop a </w:t>
      </w:r>
      <w:r w:rsidR="004A43D4">
        <w:rPr>
          <w:color w:val="000000" w:themeColor="text1"/>
        </w:rPr>
        <w:t>reputation score</w:t>
      </w:r>
      <w:r w:rsidR="00D26BCD">
        <w:rPr>
          <w:color w:val="000000" w:themeColor="text1"/>
        </w:rPr>
        <w:t xml:space="preserve">. </w:t>
      </w:r>
      <w:r w:rsidR="00753E28">
        <w:rPr>
          <w:color w:val="000000" w:themeColor="text1"/>
        </w:rPr>
        <w:t xml:space="preserve">We find that </w:t>
      </w:r>
      <w:r w:rsidR="00432FBB">
        <w:rPr>
          <w:color w:val="000000" w:themeColor="text1"/>
        </w:rPr>
        <w:t xml:space="preserve">[our main numerical result]. </w:t>
      </w:r>
      <w:del w:id="8" w:author="Daniel Engels" w:date="2018-06-05T12:23:00Z">
        <w:r w:rsidR="00432FBB" w:rsidDel="00552238">
          <w:rPr>
            <w:color w:val="000000" w:themeColor="text1"/>
          </w:rPr>
          <w:delText>In conclusion,</w:delText>
        </w:r>
        <w:r w:rsidR="00502EAA" w:rsidDel="00552238">
          <w:rPr>
            <w:color w:val="000000" w:themeColor="text1"/>
          </w:rPr>
          <w:delText xml:space="preserve"> </w:delText>
        </w:r>
      </w:del>
      <w:r w:rsidR="00502EAA">
        <w:rPr>
          <w:color w:val="000000" w:themeColor="text1"/>
        </w:rPr>
        <w:t>[our main conclusion].</w:t>
      </w:r>
    </w:p>
    <w:p w14:paraId="428BA6CC" w14:textId="77777777" w:rsidR="0091167A" w:rsidRDefault="6B9D6C99" w:rsidP="002C04B9">
      <w:pPr>
        <w:pStyle w:val="heading10"/>
        <w:outlineLvl w:val="0"/>
      </w:pPr>
      <w:r>
        <w:t xml:space="preserve">1   </w:t>
      </w:r>
      <w:commentRangeStart w:id="9"/>
      <w:r>
        <w:t>Introduction</w:t>
      </w:r>
      <w:commentRangeEnd w:id="9"/>
      <w:r w:rsidR="00EE25A4">
        <w:rPr>
          <w:rStyle w:val="CommentReference"/>
          <w:b w:val="0"/>
        </w:rPr>
        <w:commentReference w:id="9"/>
      </w:r>
    </w:p>
    <w:p w14:paraId="778F7709" w14:textId="7FFE43CC" w:rsidR="00F40D5F" w:rsidRDefault="00B5181B" w:rsidP="00832480">
      <w:pPr>
        <w:pStyle w:val="p1a"/>
        <w:rPr>
          <w:ins w:id="10" w:author="Daniel Engels" w:date="2018-06-05T12:44:00Z"/>
          <w:color w:val="000000" w:themeColor="text1"/>
        </w:rPr>
      </w:pPr>
      <w:r w:rsidRPr="007D4BFF">
        <w:rPr>
          <w:color w:val="000000" w:themeColor="text1"/>
        </w:rPr>
        <w:t xml:space="preserve">The global financial market today relies on a centralized system in which an authority, usually a bank, is responsible for validating transactions between parties. </w:t>
      </w:r>
      <w:r w:rsidRPr="00817164">
        <w:rPr>
          <w:color w:val="000000" w:themeColor="text1"/>
        </w:rPr>
        <w:t xml:space="preserve">This model inherently requires involvement of a neutral third party </w:t>
      </w:r>
      <w:r w:rsidR="004B118D" w:rsidRPr="00817164">
        <w:rPr>
          <w:color w:val="000000" w:themeColor="text1"/>
        </w:rPr>
        <w:t xml:space="preserve">in which the parties taking </w:t>
      </w:r>
      <w:r w:rsidR="003B32C8" w:rsidRPr="00817164">
        <w:rPr>
          <w:color w:val="000000" w:themeColor="text1"/>
        </w:rPr>
        <w:t>part in a transaction place trust</w:t>
      </w:r>
      <w:r w:rsidR="001B2871" w:rsidRPr="00817164">
        <w:rPr>
          <w:color w:val="000000" w:themeColor="text1"/>
        </w:rPr>
        <w:t>.</w:t>
      </w:r>
      <w:r w:rsidR="05D5902B" w:rsidRPr="00817164">
        <w:rPr>
          <w:color w:val="000000" w:themeColor="text1"/>
        </w:rPr>
        <w:t xml:space="preserve"> </w:t>
      </w:r>
      <w:r w:rsidRPr="00817164">
        <w:rPr>
          <w:color w:val="000000" w:themeColor="text1"/>
        </w:rPr>
        <w:t xml:space="preserve">Moreover, the role of the third party </w:t>
      </w:r>
      <w:r w:rsidR="00744D40" w:rsidRPr="00817164">
        <w:rPr>
          <w:color w:val="000000" w:themeColor="text1"/>
        </w:rPr>
        <w:t>is</w:t>
      </w:r>
      <w:r w:rsidRPr="00817164">
        <w:rPr>
          <w:color w:val="000000" w:themeColor="text1"/>
        </w:rPr>
        <w:t xml:space="preserve"> important in case of any disputes.</w:t>
      </w:r>
      <w:r w:rsidR="00B451BE">
        <w:rPr>
          <w:color w:val="000000" w:themeColor="text1"/>
        </w:rPr>
        <w:t xml:space="preserve"> </w:t>
      </w:r>
      <w:r w:rsidR="00997DE0">
        <w:rPr>
          <w:color w:val="000000" w:themeColor="text1"/>
        </w:rPr>
        <w:t xml:space="preserve">Since </w:t>
      </w:r>
      <w:r w:rsidR="0045298C">
        <w:rPr>
          <w:color w:val="000000" w:themeColor="text1"/>
        </w:rPr>
        <w:t xml:space="preserve">ledgers are updated centrally by </w:t>
      </w:r>
      <w:r w:rsidR="00BC0D6A">
        <w:rPr>
          <w:color w:val="000000" w:themeColor="text1"/>
        </w:rPr>
        <w:t xml:space="preserve">financial institutions beyond </w:t>
      </w:r>
      <w:del w:id="11" w:author="Daniel Engels" w:date="2018-06-05T12:42:00Z">
        <w:r w:rsidR="00BC0D6A" w:rsidDel="00F40D5F">
          <w:rPr>
            <w:color w:val="000000" w:themeColor="text1"/>
          </w:rPr>
          <w:delText>customer</w:delText>
        </w:r>
        <w:r w:rsidR="00DC7349" w:rsidDel="00F40D5F">
          <w:rPr>
            <w:color w:val="000000" w:themeColor="text1"/>
          </w:rPr>
          <w:delText xml:space="preserve">s’ </w:delText>
        </w:r>
      </w:del>
      <w:ins w:id="12" w:author="Daniel Engels" w:date="2018-06-05T12:42:00Z">
        <w:r w:rsidR="00F40D5F">
          <w:rPr>
            <w:color w:val="000000" w:themeColor="text1"/>
          </w:rPr>
          <w:t>either party</w:t>
        </w:r>
      </w:ins>
      <w:ins w:id="13" w:author="Daniel Engels" w:date="2018-06-05T12:43:00Z">
        <w:r w:rsidR="00F40D5F">
          <w:rPr>
            <w:color w:val="000000" w:themeColor="text1"/>
          </w:rPr>
          <w:t>’s</w:t>
        </w:r>
      </w:ins>
      <w:ins w:id="14" w:author="Daniel Engels" w:date="2018-06-05T12:42:00Z">
        <w:r w:rsidR="00F40D5F">
          <w:rPr>
            <w:color w:val="000000" w:themeColor="text1"/>
          </w:rPr>
          <w:t xml:space="preserve"> </w:t>
        </w:r>
      </w:ins>
      <w:r w:rsidR="00DC7349">
        <w:rPr>
          <w:color w:val="000000" w:themeColor="text1"/>
        </w:rPr>
        <w:t>visibility</w:t>
      </w:r>
      <w:r w:rsidR="0045298C">
        <w:rPr>
          <w:color w:val="000000" w:themeColor="text1"/>
        </w:rPr>
        <w:t>,</w:t>
      </w:r>
      <w:r w:rsidR="00B52292">
        <w:rPr>
          <w:color w:val="000000" w:themeColor="text1"/>
        </w:rPr>
        <w:t xml:space="preserve"> </w:t>
      </w:r>
      <w:commentRangeStart w:id="15"/>
      <w:r w:rsidR="00DC7349">
        <w:rPr>
          <w:color w:val="000000" w:themeColor="text1"/>
        </w:rPr>
        <w:t>d</w:t>
      </w:r>
      <w:r w:rsidR="006942FE">
        <w:rPr>
          <w:color w:val="000000" w:themeColor="text1"/>
        </w:rPr>
        <w:t xml:space="preserve">isputes can occur </w:t>
      </w:r>
      <w:r w:rsidR="00DC7349">
        <w:rPr>
          <w:color w:val="000000" w:themeColor="text1"/>
        </w:rPr>
        <w:t xml:space="preserve">during </w:t>
      </w:r>
      <w:r w:rsidR="004565B0">
        <w:rPr>
          <w:color w:val="000000" w:themeColor="text1"/>
        </w:rPr>
        <w:t>transactions</w:t>
      </w:r>
      <w:commentRangeEnd w:id="15"/>
      <w:r w:rsidR="00F40D5F">
        <w:rPr>
          <w:rStyle w:val="CommentReference"/>
        </w:rPr>
        <w:commentReference w:id="15"/>
      </w:r>
      <w:r w:rsidR="00C47C78">
        <w:rPr>
          <w:color w:val="000000" w:themeColor="text1"/>
        </w:rPr>
        <w:t>.</w:t>
      </w:r>
      <w:r w:rsidR="00E12670">
        <w:rPr>
          <w:color w:val="000000" w:themeColor="text1"/>
        </w:rPr>
        <w:t xml:space="preserve"> </w:t>
      </w:r>
      <w:r w:rsidR="00C47C78">
        <w:rPr>
          <w:color w:val="000000" w:themeColor="text1"/>
        </w:rPr>
        <w:t xml:space="preserve">Registered third parties </w:t>
      </w:r>
      <w:r w:rsidR="0059254E">
        <w:rPr>
          <w:color w:val="000000" w:themeColor="text1"/>
        </w:rPr>
        <w:t xml:space="preserve">come into play to resolve a dispute </w:t>
      </w:r>
      <w:r w:rsidR="00015E4A">
        <w:rPr>
          <w:color w:val="000000" w:themeColor="text1"/>
        </w:rPr>
        <w:t xml:space="preserve">between parties </w:t>
      </w:r>
      <w:r w:rsidR="002C4BB0">
        <w:rPr>
          <w:color w:val="000000" w:themeColor="text1"/>
        </w:rPr>
        <w:t>based on the circumstance</w:t>
      </w:r>
      <w:r w:rsidR="00173D1D">
        <w:rPr>
          <w:color w:val="000000" w:themeColor="text1"/>
        </w:rPr>
        <w:t>s</w:t>
      </w:r>
      <w:r w:rsidR="002C4BB0">
        <w:rPr>
          <w:color w:val="000000" w:themeColor="text1"/>
        </w:rPr>
        <w:t xml:space="preserve"> of the transaction</w:t>
      </w:r>
      <w:r w:rsidR="00AF0F9A">
        <w:rPr>
          <w:color w:val="000000" w:themeColor="text1"/>
        </w:rPr>
        <w:t xml:space="preserve"> along with the applicable la</w:t>
      </w:r>
      <w:r w:rsidR="00801CA4">
        <w:rPr>
          <w:color w:val="000000" w:themeColor="text1"/>
        </w:rPr>
        <w:t>ws and regulations</w:t>
      </w:r>
      <w:r w:rsidR="000430F4">
        <w:rPr>
          <w:color w:val="000000" w:themeColor="text1"/>
        </w:rPr>
        <w:t>.</w:t>
      </w:r>
      <w:r w:rsidR="004565B0">
        <w:rPr>
          <w:color w:val="000000" w:themeColor="text1"/>
        </w:rPr>
        <w:t xml:space="preserve"> </w:t>
      </w:r>
      <w:ins w:id="16" w:author="Daniel Engels" w:date="2018-06-05T12:45:00Z">
        <w:r w:rsidR="00F40D5F">
          <w:rPr>
            <w:color w:val="000000" w:themeColor="text1"/>
          </w:rPr>
          <w:t>THIS DOESN’T MOTIVATE THE NEED FOR A CENTRALIZED THIRD PARTY OR A DECENTRALIZED SYSTEM LIKE BLOCKCHAIN. WHY DOES LACK OF VISIBILITY OF THE LEDGER CAUSE PROBLEMS?</w:t>
        </w:r>
      </w:ins>
      <w:ins w:id="17" w:author="Daniel Engels" w:date="2018-06-05T12:48:00Z">
        <w:r w:rsidR="00714CD5">
          <w:rPr>
            <w:color w:val="000000" w:themeColor="text1"/>
          </w:rPr>
          <w:t xml:space="preserve">  WHY IS THERE A NEED FOR CRYPTOCURRENCIES? AND WHAT IS THE PROBLEM YOU ARE SOLVING? YOUR PROBLEM IS LACK OF REPUATION DUE TO ANONYMITY OF BITCOIN. THIS ENTIRE FIRST PARAGRAPH DOES NOT MOTIVATE YOUR</w:t>
        </w:r>
      </w:ins>
      <w:ins w:id="18" w:author="Daniel Engels" w:date="2018-06-05T12:49:00Z">
        <w:r w:rsidR="00714CD5">
          <w:rPr>
            <w:color w:val="000000" w:themeColor="text1"/>
          </w:rPr>
          <w:t xml:space="preserve"> PROBLEM OR EVEN MOVE THE READER CLOSER TO UNDERSTANDING THE PROBLEM DOMAIN. IT</w:t>
        </w:r>
      </w:ins>
      <w:ins w:id="19" w:author="Daniel Engels" w:date="2018-06-05T12:50:00Z">
        <w:r w:rsidR="00714CD5">
          <w:rPr>
            <w:color w:val="000000" w:themeColor="text1"/>
          </w:rPr>
          <w:t>’S ALL COOL TO KNOW BUT IRRELEVANT TO YOUR STORY.</w:t>
        </w:r>
      </w:ins>
    </w:p>
    <w:p w14:paraId="02263BF1" w14:textId="61078322" w:rsidR="005015DC" w:rsidRPr="007D4BFF" w:rsidRDefault="00957DE6" w:rsidP="00F40D5F">
      <w:pPr>
        <w:pStyle w:val="p1a"/>
        <w:ind w:firstLine="270"/>
        <w:rPr>
          <w:color w:val="000000" w:themeColor="text1"/>
        </w:rPr>
        <w:pPrChange w:id="20" w:author="Daniel Engels" w:date="2018-06-05T12:45:00Z">
          <w:pPr>
            <w:pStyle w:val="p1a"/>
          </w:pPr>
        </w:pPrChange>
      </w:pPr>
      <w:ins w:id="21" w:author="Daniel Engels" w:date="2018-06-05T12:45:00Z">
        <w:r>
          <w:rPr>
            <w:color w:val="000000" w:themeColor="text1"/>
          </w:rPr>
          <w:t xml:space="preserve">NEED TO INTRODUCE BLOCKCHAIN HERE, </w:t>
        </w:r>
      </w:ins>
      <w:ins w:id="22" w:author="Daniel Engels" w:date="2018-06-05T12:46:00Z">
        <w:r w:rsidR="00AB2048">
          <w:rPr>
            <w:color w:val="000000" w:themeColor="text1"/>
          </w:rPr>
          <w:t xml:space="preserve">DO </w:t>
        </w:r>
      </w:ins>
      <w:ins w:id="23" w:author="Daniel Engels" w:date="2018-06-05T12:45:00Z">
        <w:r>
          <w:rPr>
            <w:color w:val="000000" w:themeColor="text1"/>
          </w:rPr>
          <w:t xml:space="preserve">NOT SAY IN EFFECT </w:t>
        </w:r>
      </w:ins>
      <w:ins w:id="24" w:author="Daniel Engels" w:date="2018-06-05T12:46:00Z">
        <w:r>
          <w:rPr>
            <w:color w:val="000000" w:themeColor="text1"/>
          </w:rPr>
          <w:t xml:space="preserve">“READ THE REST OF THE PAPER TO FIGURE OUT WHAT A BLOCKCHAIN IS”. </w:t>
        </w:r>
        <w:r w:rsidR="00714CD5">
          <w:rPr>
            <w:color w:val="000000" w:themeColor="text1"/>
          </w:rPr>
          <w:t xml:space="preserve"> TELL THE READER. </w:t>
        </w:r>
      </w:ins>
      <w:r w:rsidR="00CE1921">
        <w:rPr>
          <w:color w:val="000000" w:themeColor="text1"/>
        </w:rPr>
        <w:t>With</w:t>
      </w:r>
      <w:r w:rsidR="00BE1968">
        <w:rPr>
          <w:color w:val="000000" w:themeColor="text1"/>
        </w:rPr>
        <w:t xml:space="preserve"> blockchain</w:t>
      </w:r>
      <w:ins w:id="25" w:author="Daniel Engels" w:date="2018-06-05T12:44:00Z">
        <w:r w:rsidR="00F40D5F">
          <w:rPr>
            <w:color w:val="000000" w:themeColor="text1"/>
          </w:rPr>
          <w:t xml:space="preserve"> </w:t>
        </w:r>
      </w:ins>
      <w:del w:id="26" w:author="Daniel Engels" w:date="2018-06-05T12:44:00Z">
        <w:r w:rsidR="00A43A74" w:rsidDel="00F40D5F">
          <w:rPr>
            <w:color w:val="000000" w:themeColor="text1"/>
          </w:rPr>
          <w:delText>,</w:delText>
        </w:r>
        <w:r w:rsidR="00247896" w:rsidDel="00F40D5F">
          <w:rPr>
            <w:color w:val="000000" w:themeColor="text1"/>
          </w:rPr>
          <w:delText xml:space="preserve"> </w:delText>
        </w:r>
        <w:r w:rsidR="007A73B9" w:rsidDel="00F40D5F">
          <w:rPr>
            <w:color w:val="000000" w:themeColor="text1"/>
          </w:rPr>
          <w:delText>discussed</w:delText>
        </w:r>
        <w:r w:rsidR="00A43A74" w:rsidDel="00F40D5F">
          <w:rPr>
            <w:color w:val="000000" w:themeColor="text1"/>
          </w:rPr>
          <w:delText xml:space="preserve"> in </w:delText>
        </w:r>
        <w:r w:rsidR="007A73B9" w:rsidDel="00F40D5F">
          <w:rPr>
            <w:color w:val="000000" w:themeColor="text1"/>
          </w:rPr>
          <w:delText xml:space="preserve">detail </w:delText>
        </w:r>
        <w:r w:rsidR="00DD4E09" w:rsidDel="00F40D5F">
          <w:rPr>
            <w:color w:val="000000" w:themeColor="text1"/>
          </w:rPr>
          <w:delText>later in this paper,</w:delText>
        </w:r>
        <w:r w:rsidR="00247896" w:rsidDel="00F40D5F">
          <w:rPr>
            <w:color w:val="000000" w:themeColor="text1"/>
          </w:rPr>
          <w:delText xml:space="preserve"> </w:delText>
        </w:r>
      </w:del>
      <w:r w:rsidR="00247896">
        <w:rPr>
          <w:color w:val="000000" w:themeColor="text1"/>
        </w:rPr>
        <w:t>a public ledger</w:t>
      </w:r>
      <w:r w:rsidR="005C06D2">
        <w:rPr>
          <w:color w:val="000000" w:themeColor="text1"/>
        </w:rPr>
        <w:t xml:space="preserve"> with complete, </w:t>
      </w:r>
      <w:r w:rsidR="005C06D2">
        <w:rPr>
          <w:color w:val="000000" w:themeColor="text1"/>
        </w:rPr>
        <w:lastRenderedPageBreak/>
        <w:t>irreversible history of transactions</w:t>
      </w:r>
      <w:r w:rsidR="00AD4B6A">
        <w:rPr>
          <w:color w:val="000000" w:themeColor="text1"/>
        </w:rPr>
        <w:t xml:space="preserve"> </w:t>
      </w:r>
      <w:r w:rsidR="0016319A">
        <w:rPr>
          <w:color w:val="000000" w:themeColor="text1"/>
        </w:rPr>
        <w:t xml:space="preserve">are visible to all the </w:t>
      </w:r>
      <w:r w:rsidR="00BF0CB5">
        <w:rPr>
          <w:color w:val="000000" w:themeColor="text1"/>
        </w:rPr>
        <w:t xml:space="preserve">members of </w:t>
      </w:r>
      <w:r w:rsidR="0016319A">
        <w:rPr>
          <w:color w:val="000000" w:themeColor="text1"/>
        </w:rPr>
        <w:t xml:space="preserve">the network. </w:t>
      </w:r>
      <w:r w:rsidR="00250358">
        <w:rPr>
          <w:color w:val="000000" w:themeColor="text1"/>
        </w:rPr>
        <w:t xml:space="preserve">A consensus </w:t>
      </w:r>
      <w:r w:rsidR="00083C39">
        <w:rPr>
          <w:color w:val="000000" w:themeColor="text1"/>
        </w:rPr>
        <w:t xml:space="preserve">on the ledger </w:t>
      </w:r>
      <w:r w:rsidR="00250358">
        <w:rPr>
          <w:color w:val="000000" w:themeColor="text1"/>
        </w:rPr>
        <w:t xml:space="preserve">is the </w:t>
      </w:r>
      <w:r w:rsidR="00161369">
        <w:rPr>
          <w:color w:val="000000" w:themeColor="text1"/>
        </w:rPr>
        <w:t>integral feature of a</w:t>
      </w:r>
      <w:r w:rsidR="0051370D">
        <w:rPr>
          <w:color w:val="000000" w:themeColor="text1"/>
        </w:rPr>
        <w:t xml:space="preserve"> </w:t>
      </w:r>
      <w:r w:rsidR="00161369">
        <w:rPr>
          <w:color w:val="000000" w:themeColor="text1"/>
        </w:rPr>
        <w:t>blockchain</w:t>
      </w:r>
      <w:r w:rsidR="0051370D">
        <w:rPr>
          <w:color w:val="000000" w:themeColor="text1"/>
        </w:rPr>
        <w:t xml:space="preserve"> network that makes third parties </w:t>
      </w:r>
      <w:r w:rsidR="00CB0040">
        <w:rPr>
          <w:color w:val="000000" w:themeColor="text1"/>
        </w:rPr>
        <w:t>unnecessary.</w:t>
      </w:r>
      <w:ins w:id="27" w:author="Daniel Engels" w:date="2018-06-06T17:01:00Z">
        <w:r w:rsidR="003D506C">
          <w:rPr>
            <w:color w:val="000000" w:themeColor="text1"/>
          </w:rPr>
          <w:t xml:space="preserve"> THE TWO SENTENCES SHOULD BE INTEGRATED LATER. THE STORY HERE </w:t>
        </w:r>
      </w:ins>
      <w:ins w:id="28" w:author="Daniel Engels" w:date="2018-06-06T17:02:00Z">
        <w:r w:rsidR="003D506C">
          <w:rPr>
            <w:color w:val="000000" w:themeColor="text1"/>
          </w:rPr>
          <w:t>BEGINS WITH</w:t>
        </w:r>
      </w:ins>
      <w:ins w:id="29" w:author="Daniel Engels" w:date="2018-06-06T17:01:00Z">
        <w:r w:rsidR="003D506C">
          <w:rPr>
            <w:color w:val="000000" w:themeColor="text1"/>
          </w:rPr>
          <w:t xml:space="preserve"> BITCOIN, NOT BLOCKCHAIN.</w:t>
        </w:r>
      </w:ins>
    </w:p>
    <w:p w14:paraId="0E872E3D" w14:textId="1DB68D97" w:rsidR="00B5181B" w:rsidRPr="00AF03BD" w:rsidRDefault="00B5181B" w:rsidP="00817164">
      <w:pPr>
        <w:rPr>
          <w:color w:val="000000" w:themeColor="text1"/>
        </w:rPr>
      </w:pPr>
      <w:r w:rsidRPr="00B5181B">
        <w:rPr>
          <w:color w:val="000000" w:themeColor="text1"/>
        </w:rPr>
        <w:t xml:space="preserve">With the advent of the first </w:t>
      </w:r>
      <w:commentRangeStart w:id="30"/>
      <w:r w:rsidRPr="00B5181B">
        <w:rPr>
          <w:color w:val="000000" w:themeColor="text1"/>
        </w:rPr>
        <w:t>cryptocurrency</w:t>
      </w:r>
      <w:commentRangeEnd w:id="30"/>
      <w:r w:rsidR="00714CD5">
        <w:rPr>
          <w:rStyle w:val="CommentReference"/>
        </w:rPr>
        <w:commentReference w:id="30"/>
      </w:r>
      <w:r w:rsidRPr="00B5181B">
        <w:rPr>
          <w:color w:val="000000" w:themeColor="text1"/>
        </w:rPr>
        <w:t>, Bitcoin</w:t>
      </w:r>
      <w:ins w:id="31" w:author="Daniel Engels" w:date="2018-06-05T12:51:00Z">
        <w:r w:rsidR="00714CD5">
          <w:rPr>
            <w:color w:val="000000" w:themeColor="text1"/>
          </w:rPr>
          <w:t xml:space="preserve"> CITATION NEEDED</w:t>
        </w:r>
      </w:ins>
      <w:r w:rsidRPr="00B5181B">
        <w:rPr>
          <w:color w:val="000000" w:themeColor="text1"/>
        </w:rPr>
        <w:t xml:space="preserve">, in 2009, the traditional centralized system of financial attestation has been challenged. </w:t>
      </w:r>
      <w:commentRangeStart w:id="32"/>
      <w:r w:rsidRPr="00B5181B">
        <w:rPr>
          <w:color w:val="000000" w:themeColor="text1"/>
        </w:rPr>
        <w:t>Cryptocurrencies</w:t>
      </w:r>
      <w:commentRangeEnd w:id="32"/>
      <w:r w:rsidR="00714CD5">
        <w:rPr>
          <w:rStyle w:val="CommentReference"/>
        </w:rPr>
        <w:commentReference w:id="32"/>
      </w:r>
      <w:r w:rsidRPr="00B5181B">
        <w:rPr>
          <w:color w:val="000000" w:themeColor="text1"/>
        </w:rPr>
        <w:t xml:space="preserve"> operate within a </w:t>
      </w:r>
      <w:r w:rsidRPr="005D0CFA">
        <w:rPr>
          <w:color w:val="000000" w:themeColor="text1"/>
        </w:rPr>
        <w:t>distributed ledger platfor</w:t>
      </w:r>
      <w:r w:rsidR="00605817">
        <w:rPr>
          <w:color w:val="000000" w:themeColor="text1"/>
        </w:rPr>
        <w:t xml:space="preserve">m </w:t>
      </w:r>
      <w:r w:rsidRPr="00B5181B">
        <w:rPr>
          <w:color w:val="000000" w:themeColor="text1"/>
        </w:rPr>
        <w:t xml:space="preserve">in which transactions are validated by other nodes in the network </w:t>
      </w:r>
      <w:del w:id="33" w:author="Daniel Engels" w:date="2018-06-05T15:00:00Z">
        <w:r w:rsidRPr="00B5181B" w:rsidDel="00930B0F">
          <w:rPr>
            <w:color w:val="000000" w:themeColor="text1"/>
          </w:rPr>
          <w:delText xml:space="preserve">via </w:delText>
        </w:r>
      </w:del>
      <w:ins w:id="34" w:author="Daniel Engels" w:date="2018-06-05T15:00:00Z">
        <w:r w:rsidR="00930B0F">
          <w:rPr>
            <w:color w:val="000000" w:themeColor="text1"/>
          </w:rPr>
          <w:t>using</w:t>
        </w:r>
        <w:r w:rsidR="00930B0F" w:rsidRPr="00B5181B">
          <w:rPr>
            <w:color w:val="000000" w:themeColor="text1"/>
          </w:rPr>
          <w:t xml:space="preserve"> </w:t>
        </w:r>
      </w:ins>
      <w:r w:rsidRPr="00B5181B">
        <w:rPr>
          <w:color w:val="000000" w:themeColor="text1"/>
        </w:rPr>
        <w:t>public key cryptography</w:t>
      </w:r>
      <w:r w:rsidR="00A12881">
        <w:rPr>
          <w:color w:val="000000" w:themeColor="text1"/>
        </w:rPr>
        <w:t xml:space="preserve"> [</w:t>
      </w:r>
      <w:r w:rsidR="00A9563C">
        <w:rPr>
          <w:color w:val="000000" w:themeColor="text1"/>
        </w:rPr>
        <w:t>1</w:t>
      </w:r>
      <w:r w:rsidR="00A12881">
        <w:rPr>
          <w:color w:val="000000" w:themeColor="text1"/>
        </w:rPr>
        <w:t>]</w:t>
      </w:r>
      <w:r w:rsidRPr="00B5181B">
        <w:rPr>
          <w:color w:val="000000" w:themeColor="text1"/>
        </w:rPr>
        <w:t xml:space="preserve">. </w:t>
      </w:r>
      <w:commentRangeStart w:id="35"/>
      <w:r w:rsidRPr="00817164">
        <w:rPr>
          <w:color w:val="000000" w:themeColor="text1"/>
        </w:rPr>
        <w:t xml:space="preserve">Despite </w:t>
      </w:r>
      <w:commentRangeEnd w:id="35"/>
      <w:r w:rsidR="005E6635">
        <w:rPr>
          <w:rStyle w:val="CommentReference"/>
        </w:rPr>
        <w:commentReference w:id="35"/>
      </w:r>
      <w:r w:rsidRPr="00817164">
        <w:rPr>
          <w:color w:val="000000" w:themeColor="text1"/>
        </w:rPr>
        <w:t xml:space="preserve">the tremendous potential of establishing a </w:t>
      </w:r>
      <w:r w:rsidRPr="00AF03BD">
        <w:rPr>
          <w:color w:val="000000" w:themeColor="text1"/>
        </w:rPr>
        <w:t>secure environment for global finance,</w:t>
      </w:r>
      <w:r w:rsidR="007C68B6" w:rsidRPr="00AF03BD">
        <w:rPr>
          <w:color w:val="000000" w:themeColor="text1"/>
        </w:rPr>
        <w:t xml:space="preserve"> </w:t>
      </w:r>
      <w:commentRangeStart w:id="36"/>
      <w:r w:rsidRPr="00AF03BD">
        <w:rPr>
          <w:color w:val="000000" w:themeColor="text1"/>
        </w:rPr>
        <w:t xml:space="preserve">blockchain </w:t>
      </w:r>
      <w:commentRangeEnd w:id="36"/>
      <w:r w:rsidR="00F42808">
        <w:rPr>
          <w:rStyle w:val="CommentReference"/>
        </w:rPr>
        <w:commentReference w:id="36"/>
      </w:r>
      <w:r w:rsidR="00A466A3" w:rsidRPr="00AF03BD">
        <w:rPr>
          <w:color w:val="000000" w:themeColor="text1"/>
        </w:rPr>
        <w:t xml:space="preserve">has </w:t>
      </w:r>
      <w:r w:rsidR="007D3E63" w:rsidRPr="00AF03BD">
        <w:rPr>
          <w:color w:val="000000" w:themeColor="text1"/>
        </w:rPr>
        <w:t xml:space="preserve">afforded </w:t>
      </w:r>
      <w:r w:rsidR="00F42336" w:rsidRPr="00AF03BD">
        <w:rPr>
          <w:color w:val="000000" w:themeColor="text1"/>
        </w:rPr>
        <w:t xml:space="preserve">terrorist and organized crime </w:t>
      </w:r>
      <w:r w:rsidR="00193992" w:rsidRPr="00AF03BD">
        <w:rPr>
          <w:color w:val="000000" w:themeColor="text1"/>
        </w:rPr>
        <w:t xml:space="preserve">entities </w:t>
      </w:r>
      <w:r w:rsidR="00AB73DC" w:rsidRPr="00AF03BD">
        <w:rPr>
          <w:color w:val="000000" w:themeColor="text1"/>
        </w:rPr>
        <w:t xml:space="preserve">a less regulated means </w:t>
      </w:r>
      <w:r w:rsidR="000C59CC" w:rsidRPr="00AF03BD">
        <w:rPr>
          <w:color w:val="000000" w:themeColor="text1"/>
        </w:rPr>
        <w:t xml:space="preserve">of </w:t>
      </w:r>
      <w:r w:rsidR="0039120C" w:rsidRPr="00AF03BD">
        <w:rPr>
          <w:color w:val="000000" w:themeColor="text1"/>
        </w:rPr>
        <w:t>laund</w:t>
      </w:r>
      <w:r w:rsidR="000C59CC" w:rsidRPr="00AF03BD">
        <w:rPr>
          <w:color w:val="000000" w:themeColor="text1"/>
        </w:rPr>
        <w:t>ering</w:t>
      </w:r>
      <w:r w:rsidR="0039120C" w:rsidRPr="00AF03BD">
        <w:rPr>
          <w:color w:val="000000" w:themeColor="text1"/>
        </w:rPr>
        <w:t xml:space="preserve"> </w:t>
      </w:r>
      <w:r w:rsidR="007831FA" w:rsidRPr="00AF03BD">
        <w:rPr>
          <w:color w:val="000000" w:themeColor="text1"/>
        </w:rPr>
        <w:t>money from illegitimate sources</w:t>
      </w:r>
      <w:r w:rsidR="00DB48C9" w:rsidRPr="00AF03BD">
        <w:rPr>
          <w:color w:val="000000" w:themeColor="text1"/>
        </w:rPr>
        <w:t>.</w:t>
      </w:r>
      <w:r w:rsidR="00564AD4">
        <w:rPr>
          <w:color w:val="000000" w:themeColor="text1"/>
        </w:rPr>
        <w:t xml:space="preserve"> </w:t>
      </w:r>
      <w:commentRangeStart w:id="37"/>
      <w:r w:rsidR="00AF03BD" w:rsidRPr="00AF03BD">
        <w:rPr>
          <w:color w:val="000000" w:themeColor="text1"/>
        </w:rPr>
        <w:t>D</w:t>
      </w:r>
      <w:r w:rsidR="00F75CEA" w:rsidRPr="00AF03BD">
        <w:rPr>
          <w:color w:val="000000" w:themeColor="text1"/>
        </w:rPr>
        <w:t xml:space="preserve">eveloping </w:t>
      </w:r>
      <w:commentRangeEnd w:id="37"/>
      <w:r w:rsidR="001A2E01">
        <w:rPr>
          <w:rStyle w:val="CommentReference"/>
        </w:rPr>
        <w:commentReference w:id="37"/>
      </w:r>
      <w:r w:rsidR="00F75CEA" w:rsidRPr="00AF03BD">
        <w:rPr>
          <w:color w:val="000000" w:themeColor="text1"/>
        </w:rPr>
        <w:t xml:space="preserve">a </w:t>
      </w:r>
      <w:r w:rsidR="004F0F34">
        <w:rPr>
          <w:color w:val="000000" w:themeColor="text1"/>
        </w:rPr>
        <w:t xml:space="preserve">user </w:t>
      </w:r>
      <w:r w:rsidR="00F75CEA" w:rsidRPr="00AF03BD">
        <w:rPr>
          <w:color w:val="000000" w:themeColor="text1"/>
        </w:rPr>
        <w:t xml:space="preserve">reputation score </w:t>
      </w:r>
      <w:r w:rsidR="004F0F34">
        <w:rPr>
          <w:color w:val="000000" w:themeColor="text1"/>
        </w:rPr>
        <w:t xml:space="preserve">for </w:t>
      </w:r>
      <w:r w:rsidR="003548E8" w:rsidRPr="00AF03BD">
        <w:rPr>
          <w:color w:val="000000" w:themeColor="text1"/>
        </w:rPr>
        <w:t>cryptocurrency</w:t>
      </w:r>
      <w:r w:rsidR="005C1FA2" w:rsidRPr="00AF03BD">
        <w:rPr>
          <w:color w:val="000000" w:themeColor="text1"/>
        </w:rPr>
        <w:t xml:space="preserve"> </w:t>
      </w:r>
      <w:r w:rsidR="004F0F34">
        <w:rPr>
          <w:color w:val="000000" w:themeColor="text1"/>
        </w:rPr>
        <w:t xml:space="preserve">transactions </w:t>
      </w:r>
      <w:r w:rsidR="00B07E66" w:rsidRPr="00AF03BD">
        <w:rPr>
          <w:color w:val="000000" w:themeColor="text1"/>
        </w:rPr>
        <w:t>would</w:t>
      </w:r>
      <w:r w:rsidR="00257833">
        <w:rPr>
          <w:color w:val="000000" w:themeColor="text1"/>
        </w:rPr>
        <w:t xml:space="preserve"> enable</w:t>
      </w:r>
      <w:r w:rsidR="00F3012F">
        <w:rPr>
          <w:color w:val="000000" w:themeColor="text1"/>
        </w:rPr>
        <w:t xml:space="preserve"> a</w:t>
      </w:r>
      <w:r w:rsidR="0019454D">
        <w:rPr>
          <w:color w:val="000000" w:themeColor="text1"/>
        </w:rPr>
        <w:t xml:space="preserve"> marketplace in which buyers and sellers can trust each other</w:t>
      </w:r>
      <w:r w:rsidR="004A20B3">
        <w:rPr>
          <w:color w:val="000000" w:themeColor="text1"/>
        </w:rPr>
        <w:t>.</w:t>
      </w:r>
      <w:ins w:id="38" w:author="Daniel Engels" w:date="2018-06-06T17:04:00Z">
        <w:r w:rsidR="003D506C">
          <w:rPr>
            <w:color w:val="000000" w:themeColor="text1"/>
          </w:rPr>
          <w:t xml:space="preserve"> THIS FEELS RUSHED AND MORE LIKE A CHANGE IN DIRECTION THAN A MARCH TO A SOLUTION TO A PROBLEM. YOUR MOTIVATION SHOULD SET THE PROBLEM DOMAIN </w:t>
        </w:r>
      </w:ins>
      <w:ins w:id="39" w:author="Daniel Engels" w:date="2018-06-06T17:06:00Z">
        <w:r w:rsidR="003D506C">
          <w:rPr>
            <w:color w:val="000000" w:themeColor="text1"/>
          </w:rPr>
          <w:t>–</w:t>
        </w:r>
      </w:ins>
      <w:ins w:id="40" w:author="Daniel Engels" w:date="2018-06-06T17:04:00Z">
        <w:r w:rsidR="003D506C">
          <w:rPr>
            <w:color w:val="000000" w:themeColor="text1"/>
          </w:rPr>
          <w:t xml:space="preserve"> A </w:t>
        </w:r>
      </w:ins>
      <w:ins w:id="41" w:author="Daniel Engels" w:date="2018-06-06T17:06:00Z">
        <w:r w:rsidR="003D506C">
          <w:rPr>
            <w:color w:val="000000" w:themeColor="text1"/>
          </w:rPr>
          <w:t>NEED TO A) KNOW WHAT KIND OF ENTITY YOU</w:t>
        </w:r>
      </w:ins>
      <w:ins w:id="42" w:author="Daniel Engels" w:date="2018-06-06T17:07:00Z">
        <w:r w:rsidR="003D506C">
          <w:rPr>
            <w:color w:val="000000" w:themeColor="text1"/>
          </w:rPr>
          <w:t>’RE DEALING WITH (TRUSTWORTHY OR SOME OTHER METRIC) AND/OR B) KNOW WHAT KIND OF TRANSACTIONS AN ENTITY HAS ENGAGED IN (SPECIFICALLY IF THOSE ACTIVITIES ARE SUSPICIOUS</w:t>
        </w:r>
      </w:ins>
      <w:ins w:id="43" w:author="Daniel Engels" w:date="2018-06-06T17:08:00Z">
        <w:r w:rsidR="003D506C">
          <w:rPr>
            <w:color w:val="000000" w:themeColor="text1"/>
          </w:rPr>
          <w:t xml:space="preserve"> OR CAN BE IDENTIFIED AS </w:t>
        </w:r>
      </w:ins>
      <w:ins w:id="44" w:author="Daniel Engels" w:date="2018-06-06T17:07:00Z">
        <w:r w:rsidR="003D506C">
          <w:rPr>
            <w:color w:val="000000" w:themeColor="text1"/>
          </w:rPr>
          <w:t>POTENTIALLY CRIMINAL)</w:t>
        </w:r>
      </w:ins>
      <w:ins w:id="45" w:author="Daniel Engels" w:date="2018-06-06T17:08:00Z">
        <w:r w:rsidR="003D506C">
          <w:rPr>
            <w:color w:val="000000" w:themeColor="text1"/>
          </w:rPr>
          <w:t>. ONCE YOU</w:t>
        </w:r>
      </w:ins>
      <w:ins w:id="46" w:author="Daniel Engels" w:date="2018-06-06T17:11:00Z">
        <w:r w:rsidR="003D506C">
          <w:rPr>
            <w:color w:val="000000" w:themeColor="text1"/>
          </w:rPr>
          <w:t>’VE MOTIVATED THE DOMAIN YOU CAN STATE THE PROBLEM</w:t>
        </w:r>
      </w:ins>
      <w:ins w:id="47" w:author="Daniel Engels" w:date="2018-06-06T17:12:00Z">
        <w:r w:rsidR="00EF664D">
          <w:rPr>
            <w:color w:val="000000" w:themeColor="text1"/>
          </w:rPr>
          <w:t xml:space="preserve"> (THE SPECIFIC PROBLEM YOU’RE ADDRESSING) AND THEN YOUR SOLUTION TO THE PROBLEM (A REPUTATION SCORE). </w:t>
        </w:r>
      </w:ins>
    </w:p>
    <w:p w14:paraId="0F6EDADE" w14:textId="77777777" w:rsidR="00EF664D" w:rsidRDefault="00B5181B" w:rsidP="00F94175">
      <w:pPr>
        <w:spacing w:after="3"/>
        <w:rPr>
          <w:ins w:id="48" w:author="Daniel Engels" w:date="2018-06-06T17:17:00Z"/>
          <w:color w:val="000000" w:themeColor="text1"/>
        </w:rPr>
      </w:pPr>
      <w:r w:rsidRPr="00484CD5">
        <w:rPr>
          <w:color w:val="000000" w:themeColor="text1"/>
        </w:rPr>
        <w:t xml:space="preserve">As </w:t>
      </w:r>
      <w:r w:rsidR="00CB1F7A">
        <w:rPr>
          <w:color w:val="000000" w:themeColor="text1"/>
        </w:rPr>
        <w:t xml:space="preserve">reputation systems for transactors </w:t>
      </w:r>
      <w:r w:rsidR="00875BE5">
        <w:rPr>
          <w:color w:val="000000" w:themeColor="text1"/>
        </w:rPr>
        <w:t>of</w:t>
      </w:r>
      <w:r w:rsidR="00CB1F7A">
        <w:rPr>
          <w:color w:val="000000" w:themeColor="text1"/>
        </w:rPr>
        <w:t xml:space="preserve"> cryptocurrencies would assist in identifying potential criminal actors</w:t>
      </w:r>
      <w:r w:rsidRPr="00484CD5">
        <w:rPr>
          <w:color w:val="000000" w:themeColor="text1"/>
        </w:rPr>
        <w:t xml:space="preserve">, </w:t>
      </w:r>
      <w:commentRangeStart w:id="49"/>
      <w:r w:rsidR="00CB1F7A">
        <w:rPr>
          <w:color w:val="000000" w:themeColor="text1"/>
        </w:rPr>
        <w:t xml:space="preserve">we present </w:t>
      </w:r>
      <w:r w:rsidRPr="00484CD5">
        <w:rPr>
          <w:color w:val="000000" w:themeColor="text1"/>
        </w:rPr>
        <w:t>an algorithm to authenticate the identity</w:t>
      </w:r>
      <w:r w:rsidR="00B208F8">
        <w:rPr>
          <w:color w:val="000000" w:themeColor="text1"/>
        </w:rPr>
        <w:t xml:space="preserve"> </w:t>
      </w:r>
      <w:r w:rsidR="006C142D">
        <w:rPr>
          <w:color w:val="000000" w:themeColor="text1"/>
        </w:rPr>
        <w:t>of transactors</w:t>
      </w:r>
      <w:r w:rsidR="00F35526">
        <w:rPr>
          <w:color w:val="000000" w:themeColor="text1"/>
        </w:rPr>
        <w:t>.</w:t>
      </w:r>
      <w:commentRangeEnd w:id="49"/>
      <w:r w:rsidR="00EF664D">
        <w:rPr>
          <w:rStyle w:val="CommentReference"/>
        </w:rPr>
        <w:commentReference w:id="49"/>
      </w:r>
      <w:r w:rsidR="00866080" w:rsidRPr="009546E1">
        <w:rPr>
          <w:color w:val="000000" w:themeColor="text1"/>
        </w:rPr>
        <w:t xml:space="preserve"> </w:t>
      </w:r>
      <w:r w:rsidRPr="009546E1">
        <w:rPr>
          <w:color w:val="000000" w:themeColor="text1"/>
        </w:rPr>
        <w:t xml:space="preserve">This makes </w:t>
      </w:r>
      <w:r w:rsidRPr="00F94175">
        <w:rPr>
          <w:color w:val="000000" w:themeColor="text1"/>
        </w:rPr>
        <w:t xml:space="preserve">the cryptocurrency marketplace more secure and </w:t>
      </w:r>
      <w:commentRangeStart w:id="50"/>
      <w:r w:rsidRPr="00F94175">
        <w:rPr>
          <w:color w:val="000000" w:themeColor="text1"/>
        </w:rPr>
        <w:t>trustworthy</w:t>
      </w:r>
      <w:commentRangeEnd w:id="50"/>
      <w:r w:rsidR="00EF664D">
        <w:rPr>
          <w:rStyle w:val="CommentReference"/>
        </w:rPr>
        <w:commentReference w:id="50"/>
      </w:r>
      <w:r w:rsidR="00340E13">
        <w:rPr>
          <w:color w:val="000000" w:themeColor="text1"/>
        </w:rPr>
        <w:t xml:space="preserve">. </w:t>
      </w:r>
      <w:r w:rsidRPr="00B5181B">
        <w:rPr>
          <w:color w:val="000000" w:themeColor="text1"/>
        </w:rPr>
        <w:t xml:space="preserve">Based on historical Bitcoin data at the transaction level, we </w:t>
      </w:r>
      <w:ins w:id="51" w:author="Daniel Engels" w:date="2018-06-06T17:16:00Z">
        <w:r w:rsidR="00EF664D">
          <w:rPr>
            <w:color w:val="000000" w:themeColor="text1"/>
          </w:rPr>
          <w:t xml:space="preserve">utilize </w:t>
        </w:r>
      </w:ins>
      <w:del w:id="52" w:author="Daniel Engels" w:date="2018-06-06T17:16:00Z">
        <w:r w:rsidRPr="00B5181B" w:rsidDel="00EF664D">
          <w:rPr>
            <w:color w:val="000000" w:themeColor="text1"/>
          </w:rPr>
          <w:delText xml:space="preserve">investigate </w:delText>
        </w:r>
      </w:del>
      <w:r w:rsidRPr="00B5181B">
        <w:rPr>
          <w:color w:val="000000" w:themeColor="text1"/>
        </w:rPr>
        <w:t xml:space="preserve">the history of ownership of coins in order to identify </w:t>
      </w:r>
      <w:r w:rsidRPr="00817164">
        <w:rPr>
          <w:color w:val="000000" w:themeColor="text1"/>
        </w:rPr>
        <w:t xml:space="preserve">transaction patterns </w:t>
      </w:r>
      <w:r w:rsidRPr="00B5181B">
        <w:rPr>
          <w:color w:val="000000" w:themeColor="text1"/>
        </w:rPr>
        <w:t xml:space="preserve">as a differentiator between </w:t>
      </w:r>
      <w:ins w:id="53" w:author="Daniel Engels" w:date="2018-06-06T17:16:00Z">
        <w:r w:rsidR="00EF664D">
          <w:rPr>
            <w:color w:val="000000" w:themeColor="text1"/>
          </w:rPr>
          <w:t xml:space="preserve">potentially </w:t>
        </w:r>
      </w:ins>
      <w:r w:rsidRPr="00B5181B">
        <w:rPr>
          <w:color w:val="000000" w:themeColor="text1"/>
        </w:rPr>
        <w:t xml:space="preserve">lawful and </w:t>
      </w:r>
      <w:ins w:id="54" w:author="Daniel Engels" w:date="2018-06-06T17:16:00Z">
        <w:r w:rsidR="00EF664D">
          <w:rPr>
            <w:color w:val="000000" w:themeColor="text1"/>
          </w:rPr>
          <w:t xml:space="preserve">potentially </w:t>
        </w:r>
      </w:ins>
      <w:r w:rsidRPr="00B5181B">
        <w:rPr>
          <w:color w:val="000000" w:themeColor="text1"/>
        </w:rPr>
        <w:t xml:space="preserve">unlawful transactors. </w:t>
      </w:r>
      <w:r w:rsidR="006A5328">
        <w:rPr>
          <w:color w:val="000000" w:themeColor="text1"/>
        </w:rPr>
        <w:t xml:space="preserve">For this purpose, we have identified </w:t>
      </w:r>
      <w:r w:rsidR="009363CC">
        <w:rPr>
          <w:color w:val="000000" w:themeColor="text1"/>
        </w:rPr>
        <w:t>a</w:t>
      </w:r>
      <w:r w:rsidR="003C7C31">
        <w:rPr>
          <w:color w:val="000000" w:themeColor="text1"/>
        </w:rPr>
        <w:t xml:space="preserve"> number of criminal activities </w:t>
      </w:r>
      <w:r w:rsidR="000D6959">
        <w:rPr>
          <w:color w:val="000000" w:themeColor="text1"/>
        </w:rPr>
        <w:t xml:space="preserve">in the past. </w:t>
      </w:r>
      <w:r w:rsidR="002A61CA">
        <w:rPr>
          <w:color w:val="000000" w:themeColor="text1"/>
        </w:rPr>
        <w:t xml:space="preserve">We profile these </w:t>
      </w:r>
      <w:r w:rsidR="0063493E">
        <w:rPr>
          <w:color w:val="000000" w:themeColor="text1"/>
        </w:rPr>
        <w:t>incidents and replicate the</w:t>
      </w:r>
      <w:r w:rsidR="00541347">
        <w:rPr>
          <w:color w:val="000000" w:themeColor="text1"/>
        </w:rPr>
        <w:t xml:space="preserve"> model in our dataset to identify </w:t>
      </w:r>
      <w:r w:rsidR="000B2A5F">
        <w:rPr>
          <w:color w:val="000000" w:themeColor="text1"/>
        </w:rPr>
        <w:t>the patterns of transaction</w:t>
      </w:r>
      <w:r w:rsidR="00C95A97">
        <w:rPr>
          <w:color w:val="000000" w:themeColor="text1"/>
        </w:rPr>
        <w:t>al behaviors</w:t>
      </w:r>
      <w:r w:rsidR="000B2A5F">
        <w:rPr>
          <w:color w:val="000000" w:themeColor="text1"/>
        </w:rPr>
        <w:t>.</w:t>
      </w:r>
      <w:del w:id="55" w:author="Daniel Engels" w:date="2018-06-06T17:17:00Z">
        <w:r w:rsidR="000B2A5F" w:rsidDel="00EF664D">
          <w:rPr>
            <w:color w:val="000000" w:themeColor="text1"/>
          </w:rPr>
          <w:delText xml:space="preserve"> </w:delText>
        </w:r>
        <w:r w:rsidRPr="00B5181B" w:rsidDel="00EF664D">
          <w:rPr>
            <w:color w:val="000000" w:themeColor="text1"/>
          </w:rPr>
          <w:delText>These patterns will serve as the basis of a reputation score for each participatory entity</w:delText>
        </w:r>
      </w:del>
      <w:ins w:id="56" w:author="Daniel Engels" w:date="2018-06-06T17:17:00Z">
        <w:r w:rsidR="00EF664D">
          <w:rPr>
            <w:color w:val="000000" w:themeColor="text1"/>
          </w:rPr>
          <w:t xml:space="preserve"> WRITE IN PRESENT TENSE!!!!</w:t>
        </w:r>
      </w:ins>
    </w:p>
    <w:p w14:paraId="36F7E4D0" w14:textId="193B8F24" w:rsidR="00B5181B" w:rsidRDefault="00EF664D" w:rsidP="00F94175">
      <w:pPr>
        <w:spacing w:after="3"/>
        <w:rPr>
          <w:color w:val="000000" w:themeColor="text1"/>
        </w:rPr>
      </w:pPr>
      <w:ins w:id="57" w:author="Daniel Engels" w:date="2018-06-06T17:17:00Z">
        <w:r>
          <w:rPr>
            <w:color w:val="000000" w:themeColor="text1"/>
          </w:rPr>
          <w:t xml:space="preserve">THE PRECEDING IS WAY TOO MUCH INFORMATION CONDENSED INTO WAY TOO SMALL A SPACE. USE 3-10 PARAGRAPHS TO EXPLAIN WHAT YOU ARE DOING, YOU MAIN RESULTS AND YOUR MAIN CONCLUSIONS.  THAT IS, READ MY </w:t>
        </w:r>
      </w:ins>
      <w:ins w:id="58" w:author="Daniel Engels" w:date="2018-06-06T17:21:00Z">
        <w:r w:rsidR="00EE25A4">
          <w:rPr>
            <w:color w:val="000000" w:themeColor="text1"/>
          </w:rPr>
          <w:t>SLIDES ON HOW TO WRITE AND FOLLOW THEM.</w:t>
        </w:r>
      </w:ins>
      <w:del w:id="59" w:author="Daniel Engels" w:date="2018-06-06T17:17:00Z">
        <w:r w:rsidR="00340E13" w:rsidDel="00EF664D">
          <w:rPr>
            <w:color w:val="000000" w:themeColor="text1"/>
          </w:rPr>
          <w:delText>.</w:delText>
        </w:r>
      </w:del>
    </w:p>
    <w:p w14:paraId="18427F7F" w14:textId="69A0F481" w:rsidR="004C6BEA" w:rsidRDefault="00B5181B" w:rsidP="007D4773">
      <w:pPr>
        <w:spacing w:after="3"/>
        <w:rPr>
          <w:color w:val="000000" w:themeColor="text1"/>
        </w:rPr>
      </w:pPr>
      <w:r w:rsidRPr="00817164">
        <w:rPr>
          <w:color w:val="000000" w:themeColor="text1"/>
        </w:rPr>
        <w:t xml:space="preserve">The </w:t>
      </w:r>
      <w:r w:rsidR="00CB1F7A">
        <w:rPr>
          <w:color w:val="000000" w:themeColor="text1"/>
        </w:rPr>
        <w:t>remainder</w:t>
      </w:r>
      <w:r w:rsidR="00CB1F7A" w:rsidRPr="00817164">
        <w:rPr>
          <w:color w:val="000000" w:themeColor="text1"/>
        </w:rPr>
        <w:t xml:space="preserve"> </w:t>
      </w:r>
      <w:r w:rsidRPr="00817164">
        <w:rPr>
          <w:color w:val="000000" w:themeColor="text1"/>
        </w:rPr>
        <w:t xml:space="preserve">of this paper is structured as described here. Section 2 </w:t>
      </w:r>
      <w:del w:id="60" w:author="Daniel Engels" w:date="2018-06-06T17:22:00Z">
        <w:r w:rsidR="007A1539" w:rsidDel="00EE25A4">
          <w:rPr>
            <w:color w:val="000000" w:themeColor="text1"/>
          </w:rPr>
          <w:delText xml:space="preserve">provides </w:delText>
        </w:r>
      </w:del>
      <w:ins w:id="61" w:author="Daniel Engels" w:date="2018-06-06T17:22:00Z">
        <w:r w:rsidR="00EE25A4">
          <w:rPr>
            <w:color w:val="000000" w:themeColor="text1"/>
          </w:rPr>
          <w:t xml:space="preserve">contains </w:t>
        </w:r>
      </w:ins>
      <w:r w:rsidR="007A1539">
        <w:rPr>
          <w:color w:val="000000" w:themeColor="text1"/>
        </w:rPr>
        <w:t xml:space="preserve">an overview of </w:t>
      </w:r>
      <w:r w:rsidR="008F5F7F">
        <w:rPr>
          <w:color w:val="000000" w:themeColor="text1"/>
        </w:rPr>
        <w:t xml:space="preserve">the concept and history of </w:t>
      </w:r>
      <w:r w:rsidR="00F83BCD">
        <w:rPr>
          <w:color w:val="000000" w:themeColor="text1"/>
        </w:rPr>
        <w:t>cryptocurrenc</w:t>
      </w:r>
      <w:r w:rsidR="000A3079">
        <w:rPr>
          <w:color w:val="000000" w:themeColor="text1"/>
        </w:rPr>
        <w:t>y</w:t>
      </w:r>
      <w:r w:rsidR="00BF7423">
        <w:rPr>
          <w:color w:val="000000" w:themeColor="text1"/>
        </w:rPr>
        <w:t xml:space="preserve"> </w:t>
      </w:r>
      <w:commentRangeStart w:id="62"/>
      <w:r w:rsidR="00BF7423">
        <w:rPr>
          <w:color w:val="000000" w:themeColor="text1"/>
        </w:rPr>
        <w:t xml:space="preserve">as well as </w:t>
      </w:r>
      <w:r w:rsidRPr="00817164">
        <w:rPr>
          <w:color w:val="000000" w:themeColor="text1"/>
        </w:rPr>
        <w:t xml:space="preserve">data on the </w:t>
      </w:r>
      <w:r w:rsidR="00922FF9">
        <w:rPr>
          <w:color w:val="000000" w:themeColor="text1"/>
        </w:rPr>
        <w:t xml:space="preserve">digital currency </w:t>
      </w:r>
      <w:r w:rsidR="001B5C6F" w:rsidRPr="00817164">
        <w:rPr>
          <w:color w:val="000000" w:themeColor="text1"/>
        </w:rPr>
        <w:t>market</w:t>
      </w:r>
      <w:r w:rsidR="00922FF9">
        <w:rPr>
          <w:color w:val="000000" w:themeColor="text1"/>
        </w:rPr>
        <w:t>place</w:t>
      </w:r>
      <w:r w:rsidRPr="00817164">
        <w:rPr>
          <w:color w:val="000000" w:themeColor="text1"/>
        </w:rPr>
        <w:t xml:space="preserve">. </w:t>
      </w:r>
      <w:commentRangeEnd w:id="62"/>
      <w:r w:rsidR="00EE25A4">
        <w:rPr>
          <w:rStyle w:val="CommentReference"/>
        </w:rPr>
        <w:commentReference w:id="62"/>
      </w:r>
      <w:r w:rsidRPr="00817164">
        <w:rPr>
          <w:color w:val="000000" w:themeColor="text1"/>
        </w:rPr>
        <w:t xml:space="preserve">The architecture of blockchain as a distributed ledger technology </w:t>
      </w:r>
      <w:del w:id="63" w:author="Daniel Engels" w:date="2018-06-06T17:22:00Z">
        <w:r w:rsidR="001B5C6F" w:rsidRPr="00817164" w:rsidDel="00EE25A4">
          <w:rPr>
            <w:color w:val="000000" w:themeColor="text1"/>
          </w:rPr>
          <w:delText xml:space="preserve">are </w:delText>
        </w:r>
        <w:r w:rsidRPr="00817164" w:rsidDel="00EE25A4">
          <w:rPr>
            <w:color w:val="000000" w:themeColor="text1"/>
          </w:rPr>
          <w:delText>explained</w:delText>
        </w:r>
      </w:del>
      <w:ins w:id="64" w:author="Daniel Engels" w:date="2018-06-06T17:22:00Z">
        <w:r w:rsidR="00EE25A4">
          <w:rPr>
            <w:color w:val="000000" w:themeColor="text1"/>
          </w:rPr>
          <w:t>is presented</w:t>
        </w:r>
      </w:ins>
      <w:r w:rsidRPr="00817164">
        <w:rPr>
          <w:color w:val="000000" w:themeColor="text1"/>
        </w:rPr>
        <w:t xml:space="preserve"> in Section 3.</w:t>
      </w:r>
      <w:ins w:id="65" w:author="Daniel Engels" w:date="2018-06-06T17:24:00Z">
        <w:r w:rsidR="00EE25A4">
          <w:rPr>
            <w:color w:val="000000" w:themeColor="text1"/>
          </w:rPr>
          <w:t xml:space="preserve"> In </w:t>
        </w:r>
      </w:ins>
      <w:del w:id="66" w:author="Daniel Engels" w:date="2018-06-06T17:24:00Z">
        <w:r w:rsidRPr="00817164" w:rsidDel="00EE25A4">
          <w:rPr>
            <w:color w:val="000000" w:themeColor="text1"/>
          </w:rPr>
          <w:delText xml:space="preserve"> </w:delText>
        </w:r>
      </w:del>
      <w:r w:rsidRPr="00817164">
        <w:rPr>
          <w:color w:val="000000" w:themeColor="text1"/>
        </w:rPr>
        <w:t xml:space="preserve">Section 4 </w:t>
      </w:r>
      <w:del w:id="67" w:author="Daniel Engels" w:date="2018-06-06T17:24:00Z">
        <w:r w:rsidR="00B6582B" w:rsidRPr="00817164" w:rsidDel="00EE25A4">
          <w:rPr>
            <w:color w:val="000000" w:themeColor="text1"/>
          </w:rPr>
          <w:delText>describes the fields of</w:delText>
        </w:r>
      </w:del>
      <w:ins w:id="68" w:author="Daniel Engels" w:date="2018-06-06T17:24:00Z">
        <w:r w:rsidR="00EE25A4">
          <w:rPr>
            <w:color w:val="000000" w:themeColor="text1"/>
          </w:rPr>
          <w:t>we present</w:t>
        </w:r>
      </w:ins>
      <w:r w:rsidR="00B6582B" w:rsidRPr="00817164">
        <w:rPr>
          <w:color w:val="000000" w:themeColor="text1"/>
        </w:rPr>
        <w:t xml:space="preserve"> </w:t>
      </w:r>
      <w:r w:rsidRPr="00817164">
        <w:rPr>
          <w:color w:val="000000" w:themeColor="text1"/>
        </w:rPr>
        <w:t xml:space="preserve">the dataset </w:t>
      </w:r>
      <w:r w:rsidR="00A06295" w:rsidRPr="00817164">
        <w:rPr>
          <w:color w:val="000000" w:themeColor="text1"/>
        </w:rPr>
        <w:t xml:space="preserve">we use </w:t>
      </w:r>
      <w:del w:id="69" w:author="Daniel Engels" w:date="2018-06-06T17:24:00Z">
        <w:r w:rsidR="006D6A53" w:rsidDel="00EE25A4">
          <w:rPr>
            <w:color w:val="000000" w:themeColor="text1"/>
          </w:rPr>
          <w:delText>and</w:delText>
        </w:r>
        <w:r w:rsidR="00D9747E" w:rsidDel="00EE25A4">
          <w:rPr>
            <w:color w:val="000000" w:themeColor="text1"/>
          </w:rPr>
          <w:delText xml:space="preserve"> how we </w:delText>
        </w:r>
        <w:r w:rsidR="002D0C81" w:rsidDel="00EE25A4">
          <w:rPr>
            <w:color w:val="000000" w:themeColor="text1"/>
          </w:rPr>
          <w:delText xml:space="preserve">prepare </w:delText>
        </w:r>
        <w:r w:rsidR="00D9747E" w:rsidDel="00EE25A4">
          <w:rPr>
            <w:color w:val="000000" w:themeColor="text1"/>
          </w:rPr>
          <w:delText>the da</w:delText>
        </w:r>
        <w:r w:rsidR="002D0C81" w:rsidDel="00EE25A4">
          <w:rPr>
            <w:color w:val="000000" w:themeColor="text1"/>
          </w:rPr>
          <w:delText>ta for</w:delText>
        </w:r>
      </w:del>
      <w:ins w:id="70" w:author="Daniel Engels" w:date="2018-06-06T17:24:00Z">
        <w:r w:rsidR="00EE25A4">
          <w:rPr>
            <w:color w:val="000000" w:themeColor="text1"/>
          </w:rPr>
          <w:t>for</w:t>
        </w:r>
      </w:ins>
      <w:r w:rsidR="002D0C81">
        <w:rPr>
          <w:color w:val="000000" w:themeColor="text1"/>
        </w:rPr>
        <w:t xml:space="preserve"> our analysis. </w:t>
      </w:r>
      <w:r w:rsidR="001B66CD">
        <w:rPr>
          <w:color w:val="000000" w:themeColor="text1"/>
        </w:rPr>
        <w:t xml:space="preserve">In </w:t>
      </w:r>
      <w:r w:rsidR="00285A21" w:rsidRPr="00817164">
        <w:rPr>
          <w:color w:val="000000" w:themeColor="text1"/>
        </w:rPr>
        <w:t>Section 5</w:t>
      </w:r>
      <w:r w:rsidR="001B66CD">
        <w:rPr>
          <w:color w:val="000000" w:themeColor="text1"/>
        </w:rPr>
        <w:t xml:space="preserve">, we </w:t>
      </w:r>
      <w:r w:rsidR="00AF63CD">
        <w:rPr>
          <w:color w:val="000000" w:themeColor="text1"/>
        </w:rPr>
        <w:t xml:space="preserve">detail </w:t>
      </w:r>
      <w:r w:rsidR="001B66CD">
        <w:rPr>
          <w:color w:val="000000" w:themeColor="text1"/>
        </w:rPr>
        <w:t xml:space="preserve">our </w:t>
      </w:r>
      <w:r w:rsidR="00734612">
        <w:rPr>
          <w:color w:val="000000" w:themeColor="text1"/>
        </w:rPr>
        <w:t xml:space="preserve">methodology </w:t>
      </w:r>
      <w:r w:rsidR="00C60F0B">
        <w:rPr>
          <w:color w:val="000000" w:themeColor="text1"/>
        </w:rPr>
        <w:t>for</w:t>
      </w:r>
      <w:r w:rsidR="001B66CD">
        <w:rPr>
          <w:color w:val="000000" w:themeColor="text1"/>
        </w:rPr>
        <w:t xml:space="preserve"> </w:t>
      </w:r>
      <w:r w:rsidR="00734612">
        <w:rPr>
          <w:color w:val="000000" w:themeColor="text1"/>
        </w:rPr>
        <w:t>building a reputation score for cryptocurrency users</w:t>
      </w:r>
      <w:r w:rsidR="00F434A7" w:rsidRPr="00817164">
        <w:rPr>
          <w:color w:val="000000" w:themeColor="text1"/>
        </w:rPr>
        <w:t>.</w:t>
      </w:r>
      <w:r w:rsidR="00AF63CD">
        <w:rPr>
          <w:color w:val="000000" w:themeColor="text1"/>
        </w:rPr>
        <w:t xml:space="preserve"> </w:t>
      </w:r>
      <w:r w:rsidR="00FB25B4">
        <w:rPr>
          <w:color w:val="000000" w:themeColor="text1"/>
        </w:rPr>
        <w:t xml:space="preserve">In </w:t>
      </w:r>
      <w:r w:rsidR="00C60F0B">
        <w:rPr>
          <w:color w:val="000000" w:themeColor="text1"/>
        </w:rPr>
        <w:t>Section 6</w:t>
      </w:r>
      <w:r w:rsidR="00FB25B4">
        <w:rPr>
          <w:color w:val="000000" w:themeColor="text1"/>
        </w:rPr>
        <w:t xml:space="preserve">, we apply </w:t>
      </w:r>
      <w:r w:rsidR="00690339">
        <w:rPr>
          <w:color w:val="000000" w:themeColor="text1"/>
        </w:rPr>
        <w:t>a</w:t>
      </w:r>
      <w:r w:rsidR="00FB25B4">
        <w:rPr>
          <w:color w:val="000000" w:themeColor="text1"/>
        </w:rPr>
        <w:t xml:space="preserve"> [insert advanced statistical model here] </w:t>
      </w:r>
      <w:r w:rsidR="00690339">
        <w:rPr>
          <w:color w:val="000000" w:themeColor="text1"/>
        </w:rPr>
        <w:t xml:space="preserve">model </w:t>
      </w:r>
      <w:r w:rsidR="002C1CCE">
        <w:rPr>
          <w:color w:val="000000" w:themeColor="text1"/>
        </w:rPr>
        <w:t>to develop reputation scores and analyze</w:t>
      </w:r>
      <w:r w:rsidR="00DF1D9A">
        <w:rPr>
          <w:color w:val="000000" w:themeColor="text1"/>
        </w:rPr>
        <w:t xml:space="preserve"> the results. </w:t>
      </w:r>
      <w:ins w:id="71" w:author="Daniel Engels" w:date="2018-06-06T17:24:00Z">
        <w:r w:rsidR="00EE25A4">
          <w:rPr>
            <w:color w:val="000000" w:themeColor="text1"/>
          </w:rPr>
          <w:t xml:space="preserve">We examine the </w:t>
        </w:r>
      </w:ins>
      <w:del w:id="72" w:author="Daniel Engels" w:date="2018-06-06T17:24:00Z">
        <w:r w:rsidR="00891570" w:rsidDel="00EE25A4">
          <w:rPr>
            <w:color w:val="000000" w:themeColor="text1"/>
          </w:rPr>
          <w:delText>Section 7</w:delText>
        </w:r>
        <w:r w:rsidR="00F338C7" w:rsidDel="00EE25A4">
          <w:rPr>
            <w:color w:val="000000" w:themeColor="text1"/>
          </w:rPr>
          <w:delText xml:space="preserve"> </w:delText>
        </w:r>
        <w:r w:rsidR="007B5748" w:rsidDel="00EE25A4">
          <w:rPr>
            <w:color w:val="000000" w:themeColor="text1"/>
          </w:rPr>
          <w:delText xml:space="preserve">examines </w:delText>
        </w:r>
        <w:r w:rsidR="00CA3C9E" w:rsidDel="00EE25A4">
          <w:rPr>
            <w:color w:val="000000" w:themeColor="text1"/>
          </w:rPr>
          <w:delText xml:space="preserve">the </w:delText>
        </w:r>
      </w:del>
      <w:r w:rsidR="007B5748">
        <w:rPr>
          <w:color w:val="000000" w:themeColor="text1"/>
        </w:rPr>
        <w:t xml:space="preserve">ethical implications of </w:t>
      </w:r>
      <w:r w:rsidR="00CA3C9E">
        <w:rPr>
          <w:color w:val="000000" w:themeColor="text1"/>
        </w:rPr>
        <w:t xml:space="preserve">profiling </w:t>
      </w:r>
      <w:r w:rsidR="007B5748">
        <w:rPr>
          <w:color w:val="000000" w:themeColor="text1"/>
        </w:rPr>
        <w:t xml:space="preserve">and scoring </w:t>
      </w:r>
      <w:r w:rsidR="00CA3C9E">
        <w:rPr>
          <w:color w:val="000000" w:themeColor="text1"/>
        </w:rPr>
        <w:t xml:space="preserve">cryptocurrency </w:t>
      </w:r>
      <w:r w:rsidR="007B5748">
        <w:rPr>
          <w:color w:val="000000" w:themeColor="text1"/>
        </w:rPr>
        <w:t>transacto</w:t>
      </w:r>
      <w:r w:rsidR="00A15D3A">
        <w:rPr>
          <w:color w:val="000000" w:themeColor="text1"/>
        </w:rPr>
        <w:t>rs</w:t>
      </w:r>
      <w:ins w:id="73" w:author="Daniel Engels" w:date="2018-06-06T17:24:00Z">
        <w:r w:rsidR="00EE25A4">
          <w:rPr>
            <w:color w:val="000000" w:themeColor="text1"/>
          </w:rPr>
          <w:t xml:space="preserve"> in Section 7</w:t>
        </w:r>
      </w:ins>
      <w:r w:rsidR="00A15D3A">
        <w:rPr>
          <w:color w:val="000000" w:themeColor="text1"/>
        </w:rPr>
        <w:t>.</w:t>
      </w:r>
      <w:r w:rsidR="00CA3C9E">
        <w:rPr>
          <w:color w:val="000000" w:themeColor="text1"/>
        </w:rPr>
        <w:t xml:space="preserve"> </w:t>
      </w:r>
      <w:r w:rsidR="00F832BD">
        <w:rPr>
          <w:color w:val="000000" w:themeColor="text1"/>
        </w:rPr>
        <w:t xml:space="preserve">In </w:t>
      </w:r>
      <w:r w:rsidR="00A15D3A">
        <w:rPr>
          <w:color w:val="000000" w:themeColor="text1"/>
        </w:rPr>
        <w:t>Section 8</w:t>
      </w:r>
      <w:r w:rsidR="00F832BD">
        <w:rPr>
          <w:color w:val="000000" w:themeColor="text1"/>
        </w:rPr>
        <w:t xml:space="preserve">, we </w:t>
      </w:r>
      <w:del w:id="74" w:author="Daniel Engels" w:date="2018-06-06T17:25:00Z">
        <w:r w:rsidR="00F832BD" w:rsidDel="00EE25A4">
          <w:rPr>
            <w:color w:val="000000" w:themeColor="text1"/>
          </w:rPr>
          <w:delText>conclude</w:delText>
        </w:r>
      </w:del>
      <w:ins w:id="75" w:author="Daniel Engels" w:date="2018-06-06T17:25:00Z">
        <w:r w:rsidR="00EE25A4">
          <w:rPr>
            <w:color w:val="000000" w:themeColor="text1"/>
          </w:rPr>
          <w:t>present our conclusions</w:t>
        </w:r>
      </w:ins>
      <w:del w:id="76" w:author="Daniel Engels" w:date="2018-06-06T17:25:00Z">
        <w:r w:rsidR="00F832BD" w:rsidDel="00EE25A4">
          <w:rPr>
            <w:color w:val="000000" w:themeColor="text1"/>
          </w:rPr>
          <w:delText xml:space="preserve"> by mentioning future</w:delText>
        </w:r>
        <w:r w:rsidR="0064340F" w:rsidDel="00EE25A4">
          <w:rPr>
            <w:color w:val="000000" w:themeColor="text1"/>
          </w:rPr>
          <w:delText xml:space="preserve"> areas of research that can </w:delText>
        </w:r>
        <w:r w:rsidR="00CF61DB" w:rsidDel="00EE25A4">
          <w:rPr>
            <w:color w:val="000000" w:themeColor="text1"/>
          </w:rPr>
          <w:delText xml:space="preserve">add further value to </w:delText>
        </w:r>
        <w:r w:rsidR="002036FF" w:rsidDel="00EE25A4">
          <w:rPr>
            <w:color w:val="000000" w:themeColor="text1"/>
          </w:rPr>
          <w:delText>the work we have done</w:delText>
        </w:r>
        <w:r w:rsidR="004C6BEA" w:rsidDel="00EE25A4">
          <w:rPr>
            <w:color w:val="000000" w:themeColor="text1"/>
          </w:rPr>
          <w:delText xml:space="preserve"> for this paper</w:delText>
        </w:r>
      </w:del>
      <w:r w:rsidR="002036FF">
        <w:rPr>
          <w:color w:val="000000" w:themeColor="text1"/>
        </w:rPr>
        <w:t>.</w:t>
      </w:r>
    </w:p>
    <w:p w14:paraId="26E459A6" w14:textId="20A2F168" w:rsidR="00B5181B" w:rsidRDefault="00B5181B" w:rsidP="002C04B9">
      <w:pPr>
        <w:pStyle w:val="heading10"/>
        <w:outlineLvl w:val="0"/>
      </w:pPr>
      <w:r>
        <w:lastRenderedPageBreak/>
        <w:t xml:space="preserve">2   </w:t>
      </w:r>
      <w:commentRangeStart w:id="77"/>
      <w:r w:rsidR="00B86E0E">
        <w:t>Cryptocurrency</w:t>
      </w:r>
      <w:commentRangeEnd w:id="77"/>
      <w:r w:rsidR="00EB019D">
        <w:rPr>
          <w:rStyle w:val="CommentReference"/>
          <w:b w:val="0"/>
        </w:rPr>
        <w:commentReference w:id="77"/>
      </w:r>
    </w:p>
    <w:p w14:paraId="54F0DC93" w14:textId="77777777" w:rsidR="00F40D5F" w:rsidRDefault="00E542D5" w:rsidP="00C363FC">
      <w:pPr>
        <w:pStyle w:val="p1a"/>
        <w:rPr>
          <w:ins w:id="78" w:author="Daniel Engels" w:date="2018-06-05T12:38:00Z"/>
        </w:rPr>
      </w:pPr>
      <w:r>
        <w:t>The</w:t>
      </w:r>
      <w:r w:rsidR="00B5181B">
        <w:t xml:space="preserve"> world’s first cryptocurrency</w:t>
      </w:r>
      <w:r w:rsidR="00166FDC">
        <w:t>,</w:t>
      </w:r>
      <w:r w:rsidR="00B5181B">
        <w:t xml:space="preserve"> </w:t>
      </w:r>
      <w:r w:rsidR="001732E4">
        <w:t xml:space="preserve">known as </w:t>
      </w:r>
      <w:r w:rsidR="00B5181B">
        <w:t>Bitcoin</w:t>
      </w:r>
      <w:r w:rsidR="00166FDC">
        <w:t>,</w:t>
      </w:r>
      <w:r w:rsidR="00B5181B">
        <w:t xml:space="preserve"> was </w:t>
      </w:r>
      <w:r w:rsidR="00197C85">
        <w:t>conceptualized</w:t>
      </w:r>
      <w:r>
        <w:t xml:space="preserve"> by </w:t>
      </w:r>
      <w:r w:rsidR="00B5181B">
        <w:t>Satoshi Nakamoto (a pseudonym of a person or a group of people)</w:t>
      </w:r>
      <w:r w:rsidR="00C97C6B">
        <w:t xml:space="preserve"> </w:t>
      </w:r>
      <w:r w:rsidR="004313E9">
        <w:t xml:space="preserve">in </w:t>
      </w:r>
      <w:r w:rsidR="001B7BA1">
        <w:t>2008</w:t>
      </w:r>
      <w:r w:rsidR="004313E9">
        <w:t xml:space="preserve"> [</w:t>
      </w:r>
      <w:r w:rsidR="00CD371C">
        <w:t>1</w:t>
      </w:r>
      <w:r w:rsidR="004313E9">
        <w:t>]</w:t>
      </w:r>
      <w:r w:rsidR="00B5181B">
        <w:t>. Nakamoto also developed the first</w:t>
      </w:r>
      <w:r w:rsidR="00166FDC">
        <w:t>-</w:t>
      </w:r>
      <w:r w:rsidR="00B5181B">
        <w:t xml:space="preserve">ever blockchain database where the genesis block (the first block) has a timestamp of 18:15:05 GMT on 3 January 2009 </w:t>
      </w:r>
      <w:r w:rsidR="00B5181B" w:rsidRPr="00E72491">
        <w:t>[2]</w:t>
      </w:r>
      <w:r w:rsidR="00B5181B">
        <w:t xml:space="preserve">. The concept of blockchain, a peer-to-peer </w:t>
      </w:r>
      <w:r w:rsidR="00192CE7">
        <w:t>distributed ledger</w:t>
      </w:r>
      <w:r w:rsidR="00B339B4">
        <w:t>,</w:t>
      </w:r>
      <w:r w:rsidR="00B5181B">
        <w:t xml:space="preserve"> </w:t>
      </w:r>
      <w:commentRangeStart w:id="79"/>
      <w:r w:rsidR="00B5181B">
        <w:t>challenge</w:t>
      </w:r>
      <w:r w:rsidR="00B339B4">
        <w:t>s</w:t>
      </w:r>
      <w:r w:rsidR="00B5181B">
        <w:t xml:space="preserve"> </w:t>
      </w:r>
      <w:r w:rsidR="00B339B4">
        <w:t xml:space="preserve">the </w:t>
      </w:r>
      <w:r w:rsidR="00B5181B">
        <w:t>established structure of a centralized authority for banking and finance.</w:t>
      </w:r>
      <w:commentRangeEnd w:id="79"/>
      <w:r w:rsidR="00EE25A4">
        <w:rPr>
          <w:rStyle w:val="CommentReference"/>
        </w:rPr>
        <w:commentReference w:id="79"/>
      </w:r>
      <w:r w:rsidR="00B5181B">
        <w:t xml:space="preserve"> </w:t>
      </w:r>
      <w:ins w:id="80" w:author="Daniel Engels" w:date="2018-06-05T12:37:00Z">
        <w:r w:rsidR="00F40D5F">
          <w:t>Blockchain t</w:t>
        </w:r>
      </w:ins>
      <w:del w:id="81" w:author="Daniel Engels" w:date="2018-06-05T12:37:00Z">
        <w:r w:rsidR="00B5181B" w:rsidDel="00F40D5F">
          <w:delText>T</w:delText>
        </w:r>
      </w:del>
      <w:r w:rsidR="00B5181B">
        <w:t xml:space="preserve">ransactions </w:t>
      </w:r>
      <w:del w:id="82" w:author="Daniel Engels" w:date="2018-06-05T12:37:00Z">
        <w:r w:rsidR="00B5181B" w:rsidDel="00F40D5F">
          <w:delText xml:space="preserve">here </w:delText>
        </w:r>
      </w:del>
      <w:r w:rsidR="00B5181B">
        <w:t>take place between willing parties based on a cryptographic proof, not on trust</w:t>
      </w:r>
      <w:r w:rsidR="001F3591">
        <w:t xml:space="preserve"> in a</w:t>
      </w:r>
      <w:ins w:id="83" w:author="Daniel Engels" w:date="2018-06-05T12:37:00Z">
        <w:r w:rsidR="00F40D5F">
          <w:t xml:space="preserve"> centralized</w:t>
        </w:r>
      </w:ins>
      <w:r w:rsidR="001F3591">
        <w:t xml:space="preserve"> third party</w:t>
      </w:r>
      <w:r w:rsidR="00B5181B">
        <w:t>.</w:t>
      </w:r>
      <w:r w:rsidR="001B3424">
        <w:t xml:space="preserve"> </w:t>
      </w:r>
    </w:p>
    <w:p w14:paraId="03DE1BE1" w14:textId="76B06FFF" w:rsidR="004B693A" w:rsidRDefault="00ED00B3" w:rsidP="00F40D5F">
      <w:pPr>
        <w:pStyle w:val="p1a"/>
        <w:ind w:firstLine="270"/>
        <w:pPrChange w:id="84" w:author="Daniel Engels" w:date="2018-06-05T12:38:00Z">
          <w:pPr>
            <w:pStyle w:val="p1a"/>
          </w:pPr>
        </w:pPrChange>
      </w:pPr>
      <w:r>
        <w:t xml:space="preserve">The </w:t>
      </w:r>
      <w:r w:rsidR="00737216">
        <w:t>ke</w:t>
      </w:r>
      <w:r w:rsidR="002252E5">
        <w:t xml:space="preserve">y features of blockchain </w:t>
      </w:r>
      <w:r>
        <w:t xml:space="preserve">are </w:t>
      </w:r>
      <w:del w:id="85" w:author="Daniel Engels" w:date="2018-06-05T12:38:00Z">
        <w:r w:rsidDel="00F40D5F">
          <w:delText xml:space="preserve">described </w:delText>
        </w:r>
      </w:del>
      <w:ins w:id="86" w:author="Daniel Engels" w:date="2018-06-05T12:38:00Z">
        <w:r w:rsidR="00F40D5F">
          <w:t xml:space="preserve">summarized </w:t>
        </w:r>
      </w:ins>
      <w:r>
        <w:t xml:space="preserve">in </w:t>
      </w:r>
      <w:r w:rsidR="00044499">
        <w:t>Table 2.1</w:t>
      </w:r>
      <w:del w:id="87" w:author="Daniel Engels" w:date="2018-06-05T12:37:00Z">
        <w:r w:rsidDel="00F40D5F">
          <w:delText xml:space="preserve"> bel</w:delText>
        </w:r>
        <w:r w:rsidR="000B650D" w:rsidDel="00F40D5F">
          <w:delText>ow</w:delText>
        </w:r>
      </w:del>
      <w:r w:rsidR="000B650D">
        <w:t>.</w:t>
      </w:r>
      <w:r w:rsidR="006F09F8">
        <w:t xml:space="preserve"> </w:t>
      </w:r>
      <w:ins w:id="88" w:author="Daniel Engels" w:date="2018-06-05T12:38:00Z">
        <w:r w:rsidR="00F40D5F">
          <w:t>DISCUSS EACH FEATURE IN WORDS IN THIS (AND MAYBE SUBSEQUENT) PARAGRAPH.</w:t>
        </w:r>
      </w:ins>
      <w:ins w:id="89" w:author="Daniel Engels" w:date="2018-06-06T17:40:00Z">
        <w:r w:rsidR="00925399">
          <w:t xml:space="preserve"> WHY IS THIS INFORMATION HERE? THIS SECTION IS ABOUT CRYPTOCURRENCY. THE NEXT SECTION IS ABOUT BLOCKCHAIN. THIS ALSO DOESN’T GO HERE. IT DOESN</w:t>
        </w:r>
      </w:ins>
      <w:ins w:id="90" w:author="Daniel Engels" w:date="2018-06-06T17:41:00Z">
        <w:r w:rsidR="00925399">
          <w:t>’T MAKE SENSE AND DOESN’T FLOW FROM THE FIRST PARAGRAPH AND INTERRUPTS THE NEXT PARAGRAPH.</w:t>
        </w:r>
      </w:ins>
    </w:p>
    <w:p w14:paraId="3881C82E" w14:textId="77777777" w:rsidR="000B0812" w:rsidRDefault="000B0812" w:rsidP="004F1B89"/>
    <w:p w14:paraId="62CB649B" w14:textId="3B5FECE9" w:rsidR="004F1B89" w:rsidRDefault="004F1B89" w:rsidP="00E3221E">
      <w:pPr>
        <w:ind w:firstLine="0"/>
      </w:pPr>
      <w:r w:rsidRPr="00C36FAB">
        <w:rPr>
          <w:b/>
          <w:sz w:val="18"/>
          <w:szCs w:val="18"/>
        </w:rPr>
        <w:t xml:space="preserve">Table </w:t>
      </w:r>
      <w:r>
        <w:rPr>
          <w:b/>
          <w:sz w:val="18"/>
          <w:szCs w:val="18"/>
        </w:rPr>
        <w:t>2.</w:t>
      </w:r>
      <w:r w:rsidRPr="00C36FAB">
        <w:rPr>
          <w:b/>
          <w:sz w:val="18"/>
          <w:szCs w:val="18"/>
        </w:rPr>
        <w:t>1.</w:t>
      </w:r>
      <w:r w:rsidRPr="00C36FAB">
        <w:rPr>
          <w:sz w:val="18"/>
          <w:szCs w:val="18"/>
        </w:rPr>
        <w:t xml:space="preserve"> </w:t>
      </w:r>
      <w:r>
        <w:rPr>
          <w:sz w:val="18"/>
          <w:szCs w:val="18"/>
        </w:rPr>
        <w:t xml:space="preserve">Features of </w:t>
      </w:r>
      <w:r w:rsidR="00CB4884">
        <w:rPr>
          <w:sz w:val="18"/>
          <w:szCs w:val="18"/>
        </w:rPr>
        <w:t>b</w:t>
      </w:r>
      <w:r>
        <w:rPr>
          <w:sz w:val="18"/>
          <w:szCs w:val="18"/>
        </w:rPr>
        <w:t>lockchain</w:t>
      </w:r>
      <w:del w:id="91" w:author="Daniel Engels" w:date="2018-06-05T12:26:00Z">
        <w:r w:rsidR="00E47C44" w:rsidDel="00552238">
          <w:rPr>
            <w:sz w:val="18"/>
            <w:szCs w:val="18"/>
          </w:rPr>
          <w:delText>.</w:delText>
        </w:r>
      </w:del>
      <w:r w:rsidR="00D66447">
        <w:rPr>
          <w:sz w:val="18"/>
          <w:szCs w:val="18"/>
        </w:rPr>
        <w:t xml:space="preserve"> [3]</w:t>
      </w:r>
      <w:ins w:id="92" w:author="Daniel Engels" w:date="2018-06-05T12:26:00Z">
        <w:r w:rsidR="00552238">
          <w:rPr>
            <w:sz w:val="18"/>
            <w:szCs w:val="18"/>
          </w:rPr>
          <w:t xml:space="preserve">. CITATIONS GO IN THE SENTENCE </w:t>
        </w:r>
      </w:ins>
      <w:ins w:id="93" w:author="Daniel Engels" w:date="2018-06-05T12:36:00Z">
        <w:r w:rsidR="00F40D5F">
          <w:rPr>
            <w:sz w:val="18"/>
            <w:szCs w:val="18"/>
          </w:rPr>
          <w:t>–</w:t>
        </w:r>
      </w:ins>
      <w:ins w:id="94" w:author="Daniel Engels" w:date="2018-06-05T12:27:00Z">
        <w:r w:rsidR="00552238">
          <w:rPr>
            <w:sz w:val="18"/>
            <w:szCs w:val="18"/>
          </w:rPr>
          <w:t xml:space="preserve"> </w:t>
        </w:r>
      </w:ins>
      <w:ins w:id="95" w:author="Daniel Engels" w:date="2018-06-05T12:36:00Z">
        <w:r w:rsidR="00F40D5F">
          <w:rPr>
            <w:sz w:val="18"/>
            <w:szCs w:val="18"/>
          </w:rPr>
          <w:t>THIS SEEMS TO BE A VERY SHORT LIST OF FEATURES</w:t>
        </w:r>
      </w:ins>
    </w:p>
    <w:p w14:paraId="351B2BE8" w14:textId="6E703C38" w:rsidR="004F1B89" w:rsidRDefault="004F1B89" w:rsidP="001D6650"/>
    <w:tbl>
      <w:tblPr>
        <w:tblW w:w="5000" w:type="pct"/>
        <w:tblLayout w:type="fixed"/>
        <w:tblLook w:val="0000" w:firstRow="0" w:lastRow="0" w:firstColumn="0" w:lastColumn="0" w:noHBand="0" w:noVBand="0"/>
      </w:tblPr>
      <w:tblGrid>
        <w:gridCol w:w="1891"/>
        <w:gridCol w:w="5026"/>
      </w:tblGrid>
      <w:tr w:rsidR="004F1B89" w14:paraId="4FE05B3B" w14:textId="77777777" w:rsidTr="004F1B89">
        <w:trPr>
          <w:trHeight w:val="225"/>
        </w:trPr>
        <w:tc>
          <w:tcPr>
            <w:tcW w:w="1367" w:type="pct"/>
            <w:tcBorders>
              <w:top w:val="single" w:sz="12" w:space="0" w:color="000000" w:themeColor="text1"/>
              <w:bottom w:val="single" w:sz="6" w:space="0" w:color="000000" w:themeColor="text1"/>
            </w:tcBorders>
          </w:tcPr>
          <w:p w14:paraId="4A339AD0" w14:textId="5E36870D" w:rsidR="004F1B89" w:rsidRPr="00C36FAB" w:rsidRDefault="004F1B89" w:rsidP="00EB019D">
            <w:pPr>
              <w:ind w:firstLine="0"/>
              <w:rPr>
                <w:sz w:val="18"/>
                <w:szCs w:val="18"/>
              </w:rPr>
            </w:pPr>
            <w:r>
              <w:rPr>
                <w:sz w:val="18"/>
                <w:szCs w:val="18"/>
              </w:rPr>
              <w:t xml:space="preserve">Feature             </w:t>
            </w:r>
          </w:p>
        </w:tc>
        <w:tc>
          <w:tcPr>
            <w:tcW w:w="3633" w:type="pct"/>
            <w:tcBorders>
              <w:top w:val="single" w:sz="12" w:space="0" w:color="000000" w:themeColor="text1"/>
              <w:bottom w:val="single" w:sz="6" w:space="0" w:color="000000" w:themeColor="text1"/>
            </w:tcBorders>
          </w:tcPr>
          <w:p w14:paraId="4450191E" w14:textId="77777777" w:rsidR="004F1B89" w:rsidRPr="00C36FAB" w:rsidRDefault="004F1B89" w:rsidP="00EB019D">
            <w:pPr>
              <w:ind w:firstLine="0"/>
              <w:jc w:val="left"/>
              <w:rPr>
                <w:sz w:val="18"/>
                <w:szCs w:val="18"/>
              </w:rPr>
            </w:pPr>
            <w:r w:rsidRPr="00C36FAB">
              <w:rPr>
                <w:sz w:val="18"/>
                <w:szCs w:val="18"/>
              </w:rPr>
              <w:t>Example</w:t>
            </w:r>
          </w:p>
        </w:tc>
      </w:tr>
      <w:tr w:rsidR="004F1B89" w14:paraId="1FA70E0A" w14:textId="77777777" w:rsidTr="004F1B89">
        <w:trPr>
          <w:trHeight w:val="157"/>
        </w:trPr>
        <w:tc>
          <w:tcPr>
            <w:tcW w:w="1367" w:type="pct"/>
          </w:tcPr>
          <w:p w14:paraId="6D18BD46" w14:textId="752A357C" w:rsidR="004F1B89" w:rsidRPr="00C36FAB" w:rsidRDefault="004F1B89" w:rsidP="00EB019D">
            <w:pPr>
              <w:ind w:firstLine="0"/>
              <w:rPr>
                <w:sz w:val="18"/>
                <w:szCs w:val="18"/>
              </w:rPr>
            </w:pPr>
            <w:r>
              <w:rPr>
                <w:sz w:val="18"/>
                <w:szCs w:val="18"/>
              </w:rPr>
              <w:t>Replicated Ledger</w:t>
            </w:r>
          </w:p>
          <w:p w14:paraId="5B70A65B" w14:textId="56E5716D" w:rsidR="007B52B0" w:rsidRPr="00C36FAB" w:rsidRDefault="007B52B0" w:rsidP="00EB019D">
            <w:pPr>
              <w:ind w:firstLine="0"/>
              <w:rPr>
                <w:sz w:val="18"/>
                <w:szCs w:val="18"/>
              </w:rPr>
            </w:pPr>
          </w:p>
        </w:tc>
        <w:tc>
          <w:tcPr>
            <w:tcW w:w="3633" w:type="pct"/>
          </w:tcPr>
          <w:p w14:paraId="6DD857A4" w14:textId="02B52969" w:rsidR="004F1B89" w:rsidRPr="00C36FAB" w:rsidRDefault="007B52B0" w:rsidP="00EB019D">
            <w:pPr>
              <w:ind w:firstLine="0"/>
              <w:rPr>
                <w:rFonts w:eastAsia="Times" w:cs="Times"/>
                <w:sz w:val="18"/>
                <w:szCs w:val="18"/>
              </w:rPr>
            </w:pPr>
            <w:r>
              <w:rPr>
                <w:rFonts w:eastAsia="Times" w:cs="Times"/>
                <w:sz w:val="18"/>
                <w:szCs w:val="18"/>
              </w:rPr>
              <w:t xml:space="preserve">All participants in the network </w:t>
            </w:r>
            <w:r w:rsidR="00FE2269">
              <w:rPr>
                <w:rFonts w:eastAsia="Times" w:cs="Times"/>
                <w:sz w:val="18"/>
                <w:szCs w:val="18"/>
              </w:rPr>
              <w:t xml:space="preserve">have </w:t>
            </w:r>
            <w:r>
              <w:rPr>
                <w:rFonts w:eastAsia="Times" w:cs="Times"/>
                <w:sz w:val="18"/>
                <w:szCs w:val="18"/>
              </w:rPr>
              <w:t>a replication of the ledger where all the historical transaction details are recorded.</w:t>
            </w:r>
          </w:p>
        </w:tc>
      </w:tr>
      <w:tr w:rsidR="004F1B89" w14:paraId="6EACF422" w14:textId="77777777" w:rsidTr="004F1B89">
        <w:trPr>
          <w:trHeight w:val="225"/>
        </w:trPr>
        <w:tc>
          <w:tcPr>
            <w:tcW w:w="1367" w:type="pct"/>
          </w:tcPr>
          <w:p w14:paraId="37D1BAD0" w14:textId="77777777" w:rsidR="004F1B89" w:rsidRDefault="007B52B0" w:rsidP="00EB019D">
            <w:pPr>
              <w:ind w:firstLine="0"/>
              <w:rPr>
                <w:sz w:val="18"/>
                <w:szCs w:val="18"/>
              </w:rPr>
            </w:pPr>
            <w:r>
              <w:rPr>
                <w:sz w:val="18"/>
                <w:szCs w:val="18"/>
              </w:rPr>
              <w:t>Cryptography</w:t>
            </w:r>
          </w:p>
          <w:p w14:paraId="66D258FE" w14:textId="79E741BC" w:rsidR="007B52B0" w:rsidRPr="00C36FAB" w:rsidRDefault="007B52B0" w:rsidP="00EB019D">
            <w:pPr>
              <w:ind w:firstLine="0"/>
              <w:rPr>
                <w:sz w:val="18"/>
                <w:szCs w:val="18"/>
              </w:rPr>
            </w:pPr>
          </w:p>
        </w:tc>
        <w:tc>
          <w:tcPr>
            <w:tcW w:w="3633" w:type="pct"/>
          </w:tcPr>
          <w:p w14:paraId="3B1D50AE" w14:textId="13CE4749" w:rsidR="007B52B0" w:rsidRPr="00C36FAB" w:rsidRDefault="007B52B0" w:rsidP="00EB019D">
            <w:pPr>
              <w:ind w:firstLine="0"/>
              <w:rPr>
                <w:rFonts w:eastAsia="Times" w:cs="Times"/>
                <w:sz w:val="18"/>
                <w:szCs w:val="18"/>
              </w:rPr>
            </w:pPr>
            <w:r>
              <w:rPr>
                <w:rFonts w:eastAsia="Times" w:cs="Times"/>
                <w:sz w:val="18"/>
                <w:szCs w:val="18"/>
              </w:rPr>
              <w:t>Authentication and privacy of transactions are ensured by cryptographic encryption mechanism.</w:t>
            </w:r>
          </w:p>
        </w:tc>
      </w:tr>
      <w:tr w:rsidR="004F1B89" w14:paraId="25101317" w14:textId="77777777" w:rsidTr="004F1B89">
        <w:trPr>
          <w:trHeight w:val="208"/>
        </w:trPr>
        <w:tc>
          <w:tcPr>
            <w:tcW w:w="1367" w:type="pct"/>
            <w:tcBorders>
              <w:bottom w:val="single" w:sz="12" w:space="0" w:color="000000" w:themeColor="text1"/>
            </w:tcBorders>
          </w:tcPr>
          <w:p w14:paraId="7C1E9CC8" w14:textId="6775B904" w:rsidR="004F1B89" w:rsidRPr="00C36FAB" w:rsidRDefault="007B52B0" w:rsidP="00EB019D">
            <w:pPr>
              <w:ind w:firstLine="0"/>
              <w:rPr>
                <w:sz w:val="18"/>
                <w:szCs w:val="18"/>
              </w:rPr>
            </w:pPr>
            <w:r>
              <w:rPr>
                <w:sz w:val="18"/>
                <w:szCs w:val="18"/>
              </w:rPr>
              <w:t>Consensus Logic</w:t>
            </w:r>
          </w:p>
          <w:p w14:paraId="2F5B23B5" w14:textId="77777777" w:rsidR="004F1B89" w:rsidRPr="00C36FAB" w:rsidRDefault="004F1B89" w:rsidP="007B52B0">
            <w:pPr>
              <w:ind w:firstLine="0"/>
              <w:rPr>
                <w:sz w:val="18"/>
                <w:szCs w:val="18"/>
              </w:rPr>
            </w:pPr>
          </w:p>
        </w:tc>
        <w:tc>
          <w:tcPr>
            <w:tcW w:w="3633" w:type="pct"/>
            <w:tcBorders>
              <w:bottom w:val="single" w:sz="12" w:space="0" w:color="000000" w:themeColor="text1"/>
            </w:tcBorders>
          </w:tcPr>
          <w:p w14:paraId="14E80B8E" w14:textId="03A77BD1" w:rsidR="004F1B89" w:rsidRPr="00C36FAB" w:rsidRDefault="003A09EF" w:rsidP="00EB019D">
            <w:pPr>
              <w:ind w:firstLine="0"/>
              <w:rPr>
                <w:rFonts w:eastAsia="Times" w:cs="Times"/>
                <w:sz w:val="18"/>
                <w:szCs w:val="18"/>
              </w:rPr>
            </w:pPr>
            <w:r>
              <w:rPr>
                <w:rFonts w:eastAsia="Times" w:cs="Times"/>
                <w:sz w:val="18"/>
                <w:szCs w:val="18"/>
              </w:rPr>
              <w:t>The consensus protocol, Markle Tree, is used to maintain blockchain’s data integrity.</w:t>
            </w:r>
          </w:p>
        </w:tc>
      </w:tr>
    </w:tbl>
    <w:p w14:paraId="25917419" w14:textId="77777777" w:rsidR="00D67013" w:rsidRDefault="00D67013" w:rsidP="001D6650"/>
    <w:p w14:paraId="16D9BA19" w14:textId="77777777" w:rsidR="00EE7A17" w:rsidRDefault="003A09EF" w:rsidP="001D6650">
      <w:pPr>
        <w:rPr>
          <w:ins w:id="96" w:author="Daniel Engels" w:date="2018-06-06T18:11:00Z"/>
        </w:rPr>
      </w:pPr>
      <w:r>
        <w:t>Since the innovation of Bitcoin in 2009, the world economy has observed the introduction of numerous cryptocurrencies to market such as Litecoin, Ethereum, Ripple, Dash</w:t>
      </w:r>
      <w:r w:rsidR="009C67FB">
        <w:t xml:space="preserve"> and </w:t>
      </w:r>
      <w:r>
        <w:t>Monero</w:t>
      </w:r>
      <w:del w:id="97" w:author="Daniel Engels" w:date="2018-06-06T17:41:00Z">
        <w:r w:rsidR="009C67FB" w:rsidDel="00925399">
          <w:delText>,</w:delText>
        </w:r>
        <w:r w:rsidDel="00925399">
          <w:delText xml:space="preserve"> to name a few</w:delText>
        </w:r>
      </w:del>
      <w:r>
        <w:t>. Even though most of the cryptocurrencies operating in the market today are predominantly cloned from Bitcoin, there are several others built on a different functionality such as a new consensus mechanism and smart contracts</w:t>
      </w:r>
      <w:ins w:id="98" w:author="Daniel Engels" w:date="2018-06-06T17:42:00Z">
        <w:r w:rsidR="00925399">
          <w:t>CITATIONS NEEDED HERE</w:t>
        </w:r>
      </w:ins>
      <w:r>
        <w:t xml:space="preserve">. Being the debutant in the industry, Bitcoin </w:t>
      </w:r>
      <w:r w:rsidR="00A21503">
        <w:t xml:space="preserve">had </w:t>
      </w:r>
      <w:r>
        <w:t xml:space="preserve">enjoyed almost a monopoly with over 70% market share of global cryptocurrency </w:t>
      </w:r>
      <w:commentRangeStart w:id="99"/>
      <w:r>
        <w:t xml:space="preserve">industry </w:t>
      </w:r>
      <w:commentRangeEnd w:id="99"/>
      <w:r w:rsidR="00935229">
        <w:rPr>
          <w:rStyle w:val="CommentReference"/>
        </w:rPr>
        <w:commentReference w:id="99"/>
      </w:r>
      <w:r>
        <w:t>until early 2017. Slowly</w:t>
      </w:r>
      <w:ins w:id="100" w:author="Daniel Engels" w:date="2018-06-06T17:42:00Z">
        <w:r w:rsidR="00935229">
          <w:t>,</w:t>
        </w:r>
      </w:ins>
      <w:r>
        <w:t xml:space="preserve"> other players entered the </w:t>
      </w:r>
      <w:r w:rsidR="00C363FC">
        <w:t>market,</w:t>
      </w:r>
      <w:r>
        <w:t xml:space="preserve"> and</w:t>
      </w:r>
      <w:r w:rsidR="00B84BF2">
        <w:t>,</w:t>
      </w:r>
      <w:r>
        <w:t xml:space="preserve"> to date, there are more than 1,500 types of cryptocurrencies operating in the market. </w:t>
      </w:r>
    </w:p>
    <w:p w14:paraId="644440CA" w14:textId="39C510EC" w:rsidR="003A09EF" w:rsidRDefault="003A09EF" w:rsidP="001D6650">
      <w:r>
        <w:t xml:space="preserve">Since its inception in 2013, Ethereum, featuring smart contracts, has emerged as the biggest competitor </w:t>
      </w:r>
      <w:r w:rsidR="00D550B4">
        <w:t xml:space="preserve">to </w:t>
      </w:r>
      <w:r>
        <w:t xml:space="preserve">Bitcoin based on market share. As </w:t>
      </w:r>
      <w:r w:rsidR="00D550B4">
        <w:t xml:space="preserve">of </w:t>
      </w:r>
      <w:r>
        <w:t xml:space="preserve">April 2018, Bitcoin captures almost 37% of </w:t>
      </w:r>
      <w:r w:rsidR="00D550B4">
        <w:t xml:space="preserve">the </w:t>
      </w:r>
      <w:r>
        <w:t>cryptocurrency market</w:t>
      </w:r>
      <w:r w:rsidR="00D550B4">
        <w:t>,</w:t>
      </w:r>
      <w:r>
        <w:t xml:space="preserve"> followed by Ethereum (16%), Ripple (8%)</w:t>
      </w:r>
      <w:ins w:id="101" w:author="Daniel Engels" w:date="2018-06-06T18:12:00Z">
        <w:r w:rsidR="00EE7A17">
          <w:t>,</w:t>
        </w:r>
      </w:ins>
      <w:r>
        <w:t xml:space="preserve"> and Bitcoin Cash (6%) (Fig</w:t>
      </w:r>
      <w:r w:rsidR="00E91929">
        <w:t>ure</w:t>
      </w:r>
      <w:r>
        <w:t xml:space="preserve"> 2.1).</w:t>
      </w:r>
    </w:p>
    <w:p w14:paraId="62572CBF" w14:textId="455C74C7" w:rsidR="003A09EF" w:rsidRDefault="003A09EF" w:rsidP="001D6650"/>
    <w:p w14:paraId="06F8C486" w14:textId="1852602A" w:rsidR="003A09EF" w:rsidRDefault="00547404" w:rsidP="003A09EF">
      <w:pPr>
        <w:jc w:val="center"/>
      </w:pPr>
      <w:del w:id="102" w:author="Daniel Engels" w:date="2018-06-06T17:39:00Z">
        <w:r w:rsidDel="00925399">
          <w:rPr>
            <w:noProof/>
          </w:rPr>
          <w:drawing>
            <wp:inline distT="0" distB="0" distL="0" distR="0" wp14:anchorId="07CA973E" wp14:editId="083B07E7">
              <wp:extent cx="419988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2480" cy="2308144"/>
                      </a:xfrm>
                      <a:prstGeom prst="rect">
                        <a:avLst/>
                      </a:prstGeom>
                      <a:noFill/>
                    </pic:spPr>
                  </pic:pic>
                </a:graphicData>
              </a:graphic>
            </wp:inline>
          </w:drawing>
        </w:r>
      </w:del>
      <w:ins w:id="103" w:author="Daniel Engels" w:date="2018-06-06T17:39:00Z">
        <w:r w:rsidR="00925399">
          <w:t>NEVER USE SOMEONE ELSE’S FIGURES. THEY ARE COPYRIGHTED AND YOU DO NOT HAVE PERMISSION TO USE THEM IN YOUR PUBLICATION. ALWAYS CREATE YOUR OWN.</w:t>
        </w:r>
      </w:ins>
    </w:p>
    <w:p w14:paraId="7BC2E54D" w14:textId="5EBD02BC" w:rsidR="003A09EF" w:rsidRDefault="003A09EF" w:rsidP="003A09EF">
      <w:pPr>
        <w:jc w:val="center"/>
      </w:pPr>
    </w:p>
    <w:p w14:paraId="2F571489" w14:textId="11AB3677" w:rsidR="003A09EF" w:rsidRDefault="003A09EF" w:rsidP="003A09EF">
      <w:pPr>
        <w:jc w:val="center"/>
        <w:rPr>
          <w:sz w:val="18"/>
          <w:szCs w:val="18"/>
        </w:rPr>
      </w:pPr>
      <w:r w:rsidRPr="007B3B65">
        <w:rPr>
          <w:b/>
          <w:sz w:val="18"/>
          <w:szCs w:val="18"/>
        </w:rPr>
        <w:t>Fig</w:t>
      </w:r>
      <w:r w:rsidR="00873EFE">
        <w:rPr>
          <w:b/>
          <w:sz w:val="18"/>
          <w:szCs w:val="18"/>
        </w:rPr>
        <w:t>ure</w:t>
      </w:r>
      <w:r w:rsidRPr="007B3B65">
        <w:rPr>
          <w:b/>
          <w:sz w:val="18"/>
          <w:szCs w:val="18"/>
        </w:rPr>
        <w:t xml:space="preserve"> </w:t>
      </w:r>
      <w:r>
        <w:rPr>
          <w:b/>
          <w:sz w:val="18"/>
          <w:szCs w:val="18"/>
        </w:rPr>
        <w:t>2</w:t>
      </w:r>
      <w:r w:rsidRPr="007B3B65">
        <w:rPr>
          <w:b/>
          <w:sz w:val="18"/>
          <w:szCs w:val="18"/>
        </w:rPr>
        <w:t>.1.</w:t>
      </w:r>
      <w:r>
        <w:rPr>
          <w:color w:val="000000"/>
        </w:rPr>
        <w:t xml:space="preserve"> </w:t>
      </w:r>
      <w:r w:rsidR="00547404" w:rsidRPr="00E702C4">
        <w:rPr>
          <w:sz w:val="18"/>
          <w:szCs w:val="18"/>
        </w:rPr>
        <w:t>Global market share of major cryptocurrencies</w:t>
      </w:r>
      <w:r w:rsidR="00633111">
        <w:rPr>
          <w:sz w:val="18"/>
          <w:szCs w:val="18"/>
        </w:rPr>
        <w:t xml:space="preserve"> [4]</w:t>
      </w:r>
    </w:p>
    <w:p w14:paraId="611F66A8" w14:textId="0CB2304C" w:rsidR="00547404" w:rsidRDefault="00547404" w:rsidP="00547404">
      <w:pPr>
        <w:jc w:val="left"/>
      </w:pPr>
    </w:p>
    <w:p w14:paraId="1DFE7D39" w14:textId="77777777" w:rsidR="00EE7A17" w:rsidRDefault="00547404" w:rsidP="00547404">
      <w:pPr>
        <w:rPr>
          <w:ins w:id="104" w:author="Daniel Engels" w:date="2018-06-06T18:13:00Z"/>
        </w:rPr>
      </w:pPr>
      <w:r>
        <w:lastRenderedPageBreak/>
        <w:t xml:space="preserve">The </w:t>
      </w:r>
      <w:commentRangeStart w:id="105"/>
      <w:del w:id="106" w:author="Daniel Engels" w:date="2018-06-06T18:12:00Z">
        <w:r w:rsidDel="00EE7A17">
          <w:delText xml:space="preserve">industry </w:delText>
        </w:r>
      </w:del>
      <w:commentRangeEnd w:id="105"/>
      <w:ins w:id="107" w:author="Daniel Engels" w:date="2018-06-06T18:12:00Z">
        <w:r w:rsidR="00EE7A17">
          <w:t xml:space="preserve">cryptocurrency market </w:t>
        </w:r>
      </w:ins>
      <w:r w:rsidR="00935229">
        <w:rPr>
          <w:rStyle w:val="CommentReference"/>
        </w:rPr>
        <w:commentReference w:id="105"/>
      </w:r>
      <w:r>
        <w:t xml:space="preserve">has experienced an exponential growth in </w:t>
      </w:r>
      <w:r w:rsidR="00BD72CD">
        <w:t xml:space="preserve">the </w:t>
      </w:r>
      <w:r>
        <w:t xml:space="preserve">number of active </w:t>
      </w:r>
      <w:commentRangeStart w:id="108"/>
      <w:r>
        <w:t xml:space="preserve">users </w:t>
      </w:r>
      <w:commentRangeEnd w:id="108"/>
      <w:r w:rsidR="00935229">
        <w:rPr>
          <w:rStyle w:val="CommentReference"/>
        </w:rPr>
        <w:commentReference w:id="108"/>
      </w:r>
      <w:r>
        <w:t>in</w:t>
      </w:r>
      <w:r w:rsidR="00BD72CD">
        <w:t xml:space="preserve"> the</w:t>
      </w:r>
      <w:r>
        <w:t xml:space="preserve"> past few years. The current number of users is reported </w:t>
      </w:r>
      <w:r w:rsidR="00BD72CD">
        <w:t xml:space="preserve">to be </w:t>
      </w:r>
      <w:r>
        <w:t xml:space="preserve">more than 23 million and is expected to cross 200 million by 2024 at </w:t>
      </w:r>
      <w:r w:rsidR="00BD72CD">
        <w:t xml:space="preserve">the </w:t>
      </w:r>
      <w:r>
        <w:t>present growth rate</w:t>
      </w:r>
      <w:r w:rsidR="007B05B9">
        <w:t xml:space="preserve"> [5]</w:t>
      </w:r>
      <w:r>
        <w:t xml:space="preserve">. </w:t>
      </w:r>
    </w:p>
    <w:p w14:paraId="2AF3915A" w14:textId="28E6169E" w:rsidR="00547404" w:rsidRDefault="00547404" w:rsidP="00547404">
      <w:r>
        <w:t>At the beginning of Q2</w:t>
      </w:r>
      <w:r w:rsidR="00BD72CD">
        <w:t xml:space="preserve"> </w:t>
      </w:r>
      <w:r>
        <w:t>2018, the market capitalization of cryptocurrencies was over $430 billion (Fig</w:t>
      </w:r>
      <w:r w:rsidR="00873EFE">
        <w:t>ure</w:t>
      </w:r>
      <w:r>
        <w:t xml:space="preserve"> 2.2)</w:t>
      </w:r>
      <w:ins w:id="109" w:author="Daniel Engels" w:date="2018-06-06T17:48:00Z">
        <w:r w:rsidR="00935229">
          <w:t xml:space="preserve"> CITATION NEEDED</w:t>
        </w:r>
      </w:ins>
      <w:r>
        <w:t>. By the end of 2017, total Bitcoin supply crossed 16 million coins with an average 24-hour trade volume of $4.9 billion</w:t>
      </w:r>
      <w:r w:rsidRPr="00614B52">
        <w:t xml:space="preserve"> </w:t>
      </w:r>
      <w:r>
        <w:t>across 96 countries where the usages are unrestricted</w:t>
      </w:r>
      <w:ins w:id="110" w:author="Daniel Engels" w:date="2018-06-06T17:48:00Z">
        <w:r w:rsidR="00935229">
          <w:t xml:space="preserve"> CITATION NEEDED</w:t>
        </w:r>
      </w:ins>
      <w:r>
        <w:t>.</w:t>
      </w:r>
      <w:ins w:id="111" w:author="Daniel Engels" w:date="2018-06-06T17:49:00Z">
        <w:r w:rsidR="00935229">
          <w:t xml:space="preserve">  YOUR DISCUSSION AND YOUR GRAPH DO NOT MESH. YOUR GRAPH SHOWS A SPIKE AT THE END. YOU DON</w:t>
        </w:r>
      </w:ins>
      <w:ins w:id="112" w:author="Daniel Engels" w:date="2018-06-06T17:50:00Z">
        <w:r w:rsidR="00935229">
          <w:t>’T MENTION THIS. WHY IS SPIKE THERE? WHAT HAPPENED? YOURE NOT DISCUSSING THIS ASPECT, SO JUST DROP THE GRAPH.</w:t>
        </w:r>
      </w:ins>
    </w:p>
    <w:p w14:paraId="244B3BC0" w14:textId="753FEEE4" w:rsidR="00547404" w:rsidRDefault="00547404" w:rsidP="00547404"/>
    <w:p w14:paraId="30BC9F3C" w14:textId="461032B9" w:rsidR="00547404" w:rsidRDefault="00547404" w:rsidP="00547404">
      <w:pPr>
        <w:jc w:val="center"/>
      </w:pPr>
      <w:del w:id="113" w:author="Daniel Engels" w:date="2018-06-06T17:51:00Z">
        <w:r w:rsidDel="00935229">
          <w:rPr>
            <w:noProof/>
          </w:rPr>
          <w:drawing>
            <wp:inline distT="0" distB="0" distL="0" distR="0" wp14:anchorId="5B05CC9D" wp14:editId="09851B04">
              <wp:extent cx="4247182" cy="17297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090" cy="1760655"/>
                      </a:xfrm>
                      <a:prstGeom prst="rect">
                        <a:avLst/>
                      </a:prstGeom>
                      <a:noFill/>
                    </pic:spPr>
                  </pic:pic>
                </a:graphicData>
              </a:graphic>
            </wp:inline>
          </w:drawing>
        </w:r>
      </w:del>
      <w:ins w:id="114" w:author="Daniel Engels" w:date="2018-06-06T17:51:00Z">
        <w:r w:rsidR="00935229">
          <w:t>GRAPH INTERFERES WITH YOUR STORY</w:t>
        </w:r>
      </w:ins>
    </w:p>
    <w:p w14:paraId="401013CB" w14:textId="159C77CD" w:rsidR="00547404" w:rsidRDefault="00547404" w:rsidP="00547404">
      <w:pPr>
        <w:jc w:val="center"/>
      </w:pPr>
    </w:p>
    <w:p w14:paraId="2EACBC9B" w14:textId="5C20DE39" w:rsidR="00547404" w:rsidRDefault="00547404" w:rsidP="00547404">
      <w:pPr>
        <w:jc w:val="center"/>
        <w:rPr>
          <w:sz w:val="18"/>
          <w:szCs w:val="18"/>
        </w:rPr>
      </w:pPr>
      <w:r w:rsidRPr="007B3B65">
        <w:rPr>
          <w:b/>
          <w:sz w:val="18"/>
          <w:szCs w:val="18"/>
        </w:rPr>
        <w:t>Fig</w:t>
      </w:r>
      <w:r w:rsidR="00873EFE">
        <w:rPr>
          <w:b/>
          <w:sz w:val="18"/>
          <w:szCs w:val="18"/>
        </w:rPr>
        <w:t>ure</w:t>
      </w:r>
      <w:r w:rsidRPr="007B3B65">
        <w:rPr>
          <w:b/>
          <w:sz w:val="18"/>
          <w:szCs w:val="18"/>
        </w:rPr>
        <w:t xml:space="preserve"> </w:t>
      </w:r>
      <w:r>
        <w:rPr>
          <w:b/>
          <w:sz w:val="18"/>
          <w:szCs w:val="18"/>
        </w:rPr>
        <w:t>2</w:t>
      </w:r>
      <w:r w:rsidRPr="007B3B65">
        <w:rPr>
          <w:b/>
          <w:sz w:val="18"/>
          <w:szCs w:val="18"/>
        </w:rPr>
        <w:t>.</w:t>
      </w:r>
      <w:r>
        <w:rPr>
          <w:b/>
          <w:sz w:val="18"/>
          <w:szCs w:val="18"/>
        </w:rPr>
        <w:t>2</w:t>
      </w:r>
      <w:r w:rsidRPr="007B3B65">
        <w:rPr>
          <w:b/>
          <w:sz w:val="18"/>
          <w:szCs w:val="18"/>
        </w:rPr>
        <w:t>.</w:t>
      </w:r>
      <w:r>
        <w:rPr>
          <w:color w:val="000000"/>
        </w:rPr>
        <w:t xml:space="preserve"> </w:t>
      </w:r>
      <w:r w:rsidRPr="00E702C4">
        <w:rPr>
          <w:sz w:val="18"/>
          <w:szCs w:val="18"/>
        </w:rPr>
        <w:t>Total market capitalization for cryptocurrencies</w:t>
      </w:r>
      <w:ins w:id="115" w:author="Daniel Engels" w:date="2018-06-06T17:48:00Z">
        <w:r w:rsidR="00935229">
          <w:rPr>
            <w:sz w:val="18"/>
            <w:szCs w:val="18"/>
          </w:rPr>
          <w:t xml:space="preserve"> IF THIS IS NOT YOUR FIGURE, DELETE IT AND RECREATE IT.</w:t>
        </w:r>
      </w:ins>
    </w:p>
    <w:p w14:paraId="5D45D137" w14:textId="5A781A66" w:rsidR="00547404" w:rsidRDefault="00547404" w:rsidP="00547404">
      <w:pPr>
        <w:jc w:val="left"/>
      </w:pPr>
    </w:p>
    <w:p w14:paraId="4C9998B7" w14:textId="2ACBA2FD" w:rsidR="00547404" w:rsidRDefault="00EE7A17" w:rsidP="00547404">
      <w:ins w:id="116" w:author="Daniel Engels" w:date="2018-06-06T18:16:00Z">
        <w:r>
          <w:t xml:space="preserve">SHOULD INTRODUCE EXCHANGES BEFORE TALKING ABOUT TRADE VOLUME ALSO, WHAT ABOUT ACTUAL EXCHANGE OF CRYPTO CURRENCY FOR GOODS AND SERVICES? </w:t>
        </w:r>
      </w:ins>
      <w:r w:rsidR="00547404">
        <w:t>Exchanges are an essential component in cryptocurrency transactions. These exchanges, spread across the globe, offer an online marketplace where customers can buy and sell cryptocurrencies against assets like traditional money or other cryptocurrencies. The cryptocurrencies bought through an exchange are stored in customers’ cryptocurrency wallet</w:t>
      </w:r>
      <w:r w:rsidR="004405EC">
        <w:t>s</w:t>
      </w:r>
      <w:r w:rsidR="00547404">
        <w:t>. A wallet generally stores the public and private keys required to make a successful transaction of crypto assets and monitors customers’ funds. Mt.Gox was the first exchange to be established in 2010</w:t>
      </w:r>
      <w:ins w:id="117" w:author="Daniel Engels" w:date="2018-06-06T18:43:00Z">
        <w:r w:rsidR="0076369F">
          <w:t xml:space="preserve"> CITE NEEDED</w:t>
        </w:r>
      </w:ins>
      <w:r w:rsidR="00547404">
        <w:t>. Due to comparatively relaxed regulations</w:t>
      </w:r>
      <w:r w:rsidR="009E6B84">
        <w:t>,</w:t>
      </w:r>
      <w:r w:rsidR="00547404">
        <w:t xml:space="preserve"> exchanges located in </w:t>
      </w:r>
      <w:r w:rsidR="009E6B84">
        <w:t xml:space="preserve">the </w:t>
      </w:r>
      <w:r w:rsidR="00547404">
        <w:t>Asia-Pacific region became more popular over time for cryptocurrency trading</w:t>
      </w:r>
      <w:ins w:id="118" w:author="Daniel Engels" w:date="2018-06-06T18:45:00Z">
        <w:r w:rsidR="00873B56">
          <w:t xml:space="preserve"> CITE NEEDED FOR THIS ASSERTION</w:t>
        </w:r>
      </w:ins>
      <w:r w:rsidR="00547404">
        <w:t xml:space="preserve">. </w:t>
      </w:r>
      <w:r w:rsidR="005E3C74">
        <w:t xml:space="preserve">Exchanges </w:t>
      </w:r>
      <w:r w:rsidR="00547404">
        <w:t>such as OKChain, Huobi</w:t>
      </w:r>
      <w:r w:rsidR="005E3C74">
        <w:t xml:space="preserve"> and </w:t>
      </w:r>
      <w:r w:rsidR="00547404">
        <w:t xml:space="preserve">BTCChina </w:t>
      </w:r>
      <w:r w:rsidR="005E3C74">
        <w:t xml:space="preserve">have been </w:t>
      </w:r>
      <w:r w:rsidR="00547404">
        <w:t>widely used in recent years (Table 2.</w:t>
      </w:r>
      <w:r w:rsidR="00C36ED9">
        <w:t>2</w:t>
      </w:r>
      <w:r w:rsidR="00547404">
        <w:t xml:space="preserve"> &amp; Fig</w:t>
      </w:r>
      <w:r w:rsidR="00FC59CF">
        <w:t>ure</w:t>
      </w:r>
      <w:r w:rsidR="00547404">
        <w:t xml:space="preserve"> 2.3).</w:t>
      </w:r>
      <w:ins w:id="119" w:author="Daniel Engels" w:date="2018-06-06T18:45:00Z">
        <w:r w:rsidR="00873B56">
          <w:t xml:space="preserve"> WHAT DO THESE SHOW? EXPLAIN IT. DON’T JUST SAY GO LOOK AT IT.</w:t>
        </w:r>
      </w:ins>
    </w:p>
    <w:p w14:paraId="3627A2C7" w14:textId="299C6A7C" w:rsidR="00C36ED9" w:rsidRDefault="00C36ED9" w:rsidP="00547404"/>
    <w:p w14:paraId="70ADE7BE" w14:textId="4B11A532" w:rsidR="00C36ED9" w:rsidRDefault="00C36ED9" w:rsidP="004A31C7">
      <w:pPr>
        <w:ind w:firstLine="0"/>
      </w:pPr>
      <w:r w:rsidRPr="00C36FAB">
        <w:rPr>
          <w:b/>
          <w:sz w:val="18"/>
          <w:szCs w:val="18"/>
        </w:rPr>
        <w:t xml:space="preserve">Table </w:t>
      </w:r>
      <w:r>
        <w:rPr>
          <w:b/>
          <w:sz w:val="18"/>
          <w:szCs w:val="18"/>
        </w:rPr>
        <w:t>2.2</w:t>
      </w:r>
      <w:r w:rsidRPr="00C36FAB">
        <w:rPr>
          <w:b/>
          <w:sz w:val="18"/>
          <w:szCs w:val="18"/>
        </w:rPr>
        <w:t>.</w:t>
      </w:r>
      <w:r w:rsidRPr="00C36FAB">
        <w:rPr>
          <w:sz w:val="18"/>
          <w:szCs w:val="18"/>
        </w:rPr>
        <w:t xml:space="preserve"> </w:t>
      </w:r>
      <w:r w:rsidR="00AC6FBE">
        <w:rPr>
          <w:sz w:val="18"/>
          <w:szCs w:val="18"/>
        </w:rPr>
        <w:t xml:space="preserve">Trade volumes </w:t>
      </w:r>
      <w:r w:rsidR="00C2302E">
        <w:rPr>
          <w:sz w:val="18"/>
          <w:szCs w:val="18"/>
        </w:rPr>
        <w:t>and market share for major exchanges</w:t>
      </w:r>
      <w:del w:id="120" w:author="Daniel Engels" w:date="2018-06-06T17:38:00Z">
        <w:r w:rsidRPr="00C36FAB" w:rsidDel="00925399">
          <w:rPr>
            <w:sz w:val="18"/>
            <w:szCs w:val="18"/>
          </w:rPr>
          <w:delText>.</w:delText>
        </w:r>
      </w:del>
      <w:r w:rsidR="00E47C44">
        <w:rPr>
          <w:sz w:val="18"/>
          <w:szCs w:val="18"/>
        </w:rPr>
        <w:t xml:space="preserve"> [6]</w:t>
      </w:r>
      <w:ins w:id="121" w:author="Daniel Engels" w:date="2018-06-06T17:38:00Z">
        <w:r w:rsidR="00925399">
          <w:rPr>
            <w:sz w:val="18"/>
            <w:szCs w:val="18"/>
          </w:rPr>
          <w:t>.</w:t>
        </w:r>
      </w:ins>
      <w:ins w:id="122" w:author="Daniel Engels" w:date="2018-06-06T17:39:00Z">
        <w:r w:rsidR="00925399">
          <w:rPr>
            <w:sz w:val="18"/>
            <w:szCs w:val="18"/>
          </w:rPr>
          <w:t xml:space="preserve"> IS THIS YOUR TABLE OR TAKEN FROM 6? </w:t>
        </w:r>
      </w:ins>
    </w:p>
    <w:p w14:paraId="521133BD" w14:textId="78FAA81B" w:rsidR="00C36ED9" w:rsidRDefault="00C36ED9" w:rsidP="00547404"/>
    <w:tbl>
      <w:tblPr>
        <w:tblW w:w="5000" w:type="pct"/>
        <w:tblLayout w:type="fixed"/>
        <w:tblLook w:val="0000" w:firstRow="0" w:lastRow="0" w:firstColumn="0" w:lastColumn="0" w:noHBand="0" w:noVBand="0"/>
      </w:tblPr>
      <w:tblGrid>
        <w:gridCol w:w="1095"/>
        <w:gridCol w:w="2911"/>
        <w:gridCol w:w="2911"/>
      </w:tblGrid>
      <w:tr w:rsidR="00C36ED9" w14:paraId="60464DE4" w14:textId="77777777" w:rsidTr="00C36ED9">
        <w:trPr>
          <w:trHeight w:val="225"/>
        </w:trPr>
        <w:tc>
          <w:tcPr>
            <w:tcW w:w="792" w:type="pct"/>
            <w:tcBorders>
              <w:top w:val="single" w:sz="12" w:space="0" w:color="000000" w:themeColor="text1"/>
              <w:bottom w:val="single" w:sz="6" w:space="0" w:color="000000" w:themeColor="text1"/>
            </w:tcBorders>
          </w:tcPr>
          <w:p w14:paraId="5BE21D24" w14:textId="19212C43" w:rsidR="00C36ED9" w:rsidRPr="00C36FAB" w:rsidRDefault="00C36ED9" w:rsidP="006F1D66">
            <w:pPr>
              <w:ind w:firstLine="0"/>
              <w:jc w:val="left"/>
              <w:rPr>
                <w:sz w:val="18"/>
                <w:szCs w:val="18"/>
              </w:rPr>
            </w:pPr>
            <w:r>
              <w:rPr>
                <w:sz w:val="18"/>
                <w:szCs w:val="18"/>
              </w:rPr>
              <w:t>Exchange</w:t>
            </w:r>
          </w:p>
        </w:tc>
        <w:tc>
          <w:tcPr>
            <w:tcW w:w="2104" w:type="pct"/>
            <w:tcBorders>
              <w:top w:val="single" w:sz="12" w:space="0" w:color="000000" w:themeColor="text1"/>
              <w:bottom w:val="single" w:sz="6" w:space="0" w:color="000000" w:themeColor="text1"/>
            </w:tcBorders>
          </w:tcPr>
          <w:p w14:paraId="6965D012" w14:textId="3BF7C1E4" w:rsidR="00C36ED9" w:rsidRPr="00C36FAB" w:rsidRDefault="00C36ED9" w:rsidP="006F1D66">
            <w:pPr>
              <w:ind w:firstLine="0"/>
              <w:jc w:val="right"/>
              <w:rPr>
                <w:sz w:val="18"/>
                <w:szCs w:val="18"/>
              </w:rPr>
            </w:pPr>
            <w:r>
              <w:rPr>
                <w:sz w:val="18"/>
                <w:szCs w:val="18"/>
              </w:rPr>
              <w:t>BTC Volume</w:t>
            </w:r>
          </w:p>
        </w:tc>
        <w:tc>
          <w:tcPr>
            <w:tcW w:w="2104" w:type="pct"/>
            <w:tcBorders>
              <w:top w:val="single" w:sz="12" w:space="0" w:color="000000" w:themeColor="text1"/>
              <w:bottom w:val="single" w:sz="6" w:space="0" w:color="000000" w:themeColor="text1"/>
            </w:tcBorders>
          </w:tcPr>
          <w:p w14:paraId="0C84DE06" w14:textId="55502203" w:rsidR="00C36ED9" w:rsidRPr="00C36FAB" w:rsidRDefault="00C36ED9" w:rsidP="006F1D66">
            <w:pPr>
              <w:ind w:firstLine="0"/>
              <w:jc w:val="right"/>
              <w:rPr>
                <w:sz w:val="18"/>
                <w:szCs w:val="18"/>
              </w:rPr>
            </w:pPr>
            <w:r>
              <w:rPr>
                <w:sz w:val="18"/>
                <w:szCs w:val="18"/>
              </w:rPr>
              <w:t>Market Share</w:t>
            </w:r>
          </w:p>
        </w:tc>
      </w:tr>
      <w:tr w:rsidR="00C36ED9" w14:paraId="3D39EBC3" w14:textId="77777777" w:rsidTr="00C36ED9">
        <w:trPr>
          <w:trHeight w:val="157"/>
        </w:trPr>
        <w:tc>
          <w:tcPr>
            <w:tcW w:w="792" w:type="pct"/>
          </w:tcPr>
          <w:p w14:paraId="63634068" w14:textId="40B0EFD9" w:rsidR="00C36ED9" w:rsidRPr="00C36FAB" w:rsidRDefault="00C36ED9" w:rsidP="00EB019D">
            <w:pPr>
              <w:ind w:firstLine="0"/>
              <w:rPr>
                <w:sz w:val="18"/>
                <w:szCs w:val="18"/>
              </w:rPr>
            </w:pPr>
            <w:r>
              <w:rPr>
                <w:sz w:val="18"/>
                <w:szCs w:val="18"/>
              </w:rPr>
              <w:t>okchain</w:t>
            </w:r>
          </w:p>
        </w:tc>
        <w:tc>
          <w:tcPr>
            <w:tcW w:w="2104" w:type="pct"/>
          </w:tcPr>
          <w:p w14:paraId="5F8447CC" w14:textId="14B3A686" w:rsidR="00C36ED9" w:rsidRPr="00E303D6" w:rsidRDefault="00C36ED9" w:rsidP="00C36ED9">
            <w:pPr>
              <w:ind w:firstLine="0"/>
              <w:jc w:val="right"/>
              <w:rPr>
                <w:sz w:val="18"/>
                <w:szCs w:val="18"/>
              </w:rPr>
            </w:pPr>
            <w:r w:rsidRPr="00E303D6">
              <w:rPr>
                <w:sz w:val="18"/>
                <w:szCs w:val="18"/>
              </w:rPr>
              <w:t>586</w:t>
            </w:r>
            <w:r w:rsidR="00EB7C02">
              <w:rPr>
                <w:sz w:val="18"/>
                <w:szCs w:val="18"/>
              </w:rPr>
              <w:t>,</w:t>
            </w:r>
            <w:r w:rsidRPr="00E303D6">
              <w:rPr>
                <w:sz w:val="18"/>
                <w:szCs w:val="18"/>
              </w:rPr>
              <w:t>565</w:t>
            </w:r>
            <w:r w:rsidR="00EB7C02">
              <w:rPr>
                <w:sz w:val="18"/>
                <w:szCs w:val="18"/>
              </w:rPr>
              <w:t>,</w:t>
            </w:r>
            <w:r w:rsidRPr="00E303D6">
              <w:rPr>
                <w:sz w:val="18"/>
                <w:szCs w:val="18"/>
              </w:rPr>
              <w:t>939.90</w:t>
            </w:r>
          </w:p>
        </w:tc>
        <w:tc>
          <w:tcPr>
            <w:tcW w:w="2104" w:type="pct"/>
          </w:tcPr>
          <w:p w14:paraId="71AAB6F6" w14:textId="7EACDCBD" w:rsidR="00C36ED9" w:rsidRPr="00E303D6" w:rsidRDefault="00C36ED9" w:rsidP="00C36ED9">
            <w:pPr>
              <w:ind w:firstLine="0"/>
              <w:jc w:val="right"/>
              <w:rPr>
                <w:sz w:val="18"/>
                <w:szCs w:val="18"/>
              </w:rPr>
            </w:pPr>
            <w:r w:rsidRPr="00E303D6">
              <w:rPr>
                <w:sz w:val="18"/>
                <w:szCs w:val="18"/>
              </w:rPr>
              <w:t>35.76%</w:t>
            </w:r>
          </w:p>
        </w:tc>
      </w:tr>
      <w:tr w:rsidR="00C36ED9" w14:paraId="6048C1B0" w14:textId="77777777" w:rsidTr="00C36ED9">
        <w:trPr>
          <w:trHeight w:val="225"/>
        </w:trPr>
        <w:tc>
          <w:tcPr>
            <w:tcW w:w="792" w:type="pct"/>
          </w:tcPr>
          <w:p w14:paraId="5EFA9593" w14:textId="093F932F" w:rsidR="00C36ED9" w:rsidRPr="00C36FAB" w:rsidRDefault="00C36ED9" w:rsidP="00EB019D">
            <w:pPr>
              <w:ind w:firstLine="0"/>
              <w:rPr>
                <w:sz w:val="18"/>
                <w:szCs w:val="18"/>
              </w:rPr>
            </w:pPr>
            <w:r>
              <w:rPr>
                <w:sz w:val="18"/>
                <w:szCs w:val="18"/>
              </w:rPr>
              <w:t>huboi</w:t>
            </w:r>
          </w:p>
        </w:tc>
        <w:tc>
          <w:tcPr>
            <w:tcW w:w="2104" w:type="pct"/>
          </w:tcPr>
          <w:p w14:paraId="0F618B73" w14:textId="10BA9635" w:rsidR="00C36ED9" w:rsidRPr="00E303D6" w:rsidRDefault="00C36ED9" w:rsidP="00C36ED9">
            <w:pPr>
              <w:ind w:firstLine="0"/>
              <w:jc w:val="right"/>
              <w:rPr>
                <w:sz w:val="18"/>
                <w:szCs w:val="18"/>
              </w:rPr>
            </w:pPr>
            <w:r w:rsidRPr="00E303D6">
              <w:rPr>
                <w:sz w:val="18"/>
                <w:szCs w:val="18"/>
              </w:rPr>
              <w:t>544</w:t>
            </w:r>
            <w:r w:rsidR="006F1D66">
              <w:rPr>
                <w:sz w:val="18"/>
                <w:szCs w:val="18"/>
              </w:rPr>
              <w:t>,</w:t>
            </w:r>
            <w:r w:rsidRPr="00E303D6">
              <w:rPr>
                <w:sz w:val="18"/>
                <w:szCs w:val="18"/>
              </w:rPr>
              <w:t>852</w:t>
            </w:r>
            <w:r w:rsidR="00EB7C02">
              <w:rPr>
                <w:sz w:val="18"/>
                <w:szCs w:val="18"/>
              </w:rPr>
              <w:t>,</w:t>
            </w:r>
            <w:r w:rsidRPr="00E303D6">
              <w:rPr>
                <w:sz w:val="18"/>
                <w:szCs w:val="18"/>
              </w:rPr>
              <w:t>241.80</w:t>
            </w:r>
          </w:p>
        </w:tc>
        <w:tc>
          <w:tcPr>
            <w:tcW w:w="2104" w:type="pct"/>
          </w:tcPr>
          <w:p w14:paraId="6596ABC6" w14:textId="017F4AE5" w:rsidR="00C36ED9" w:rsidRPr="00E303D6" w:rsidRDefault="00C36ED9" w:rsidP="00C36ED9">
            <w:pPr>
              <w:ind w:firstLine="0"/>
              <w:jc w:val="right"/>
              <w:rPr>
                <w:sz w:val="18"/>
                <w:szCs w:val="18"/>
              </w:rPr>
            </w:pPr>
            <w:r w:rsidRPr="00E303D6">
              <w:rPr>
                <w:sz w:val="18"/>
                <w:szCs w:val="18"/>
              </w:rPr>
              <w:t>33.21%</w:t>
            </w:r>
          </w:p>
        </w:tc>
      </w:tr>
      <w:tr w:rsidR="00C36ED9" w14:paraId="06B40D59" w14:textId="77777777" w:rsidTr="00C36ED9">
        <w:trPr>
          <w:trHeight w:val="208"/>
        </w:trPr>
        <w:tc>
          <w:tcPr>
            <w:tcW w:w="792" w:type="pct"/>
          </w:tcPr>
          <w:p w14:paraId="1EAA0659" w14:textId="7A91EEDD" w:rsidR="00C36ED9" w:rsidRPr="00C36FAB" w:rsidRDefault="00C36ED9" w:rsidP="00EB019D">
            <w:pPr>
              <w:ind w:firstLine="0"/>
              <w:rPr>
                <w:sz w:val="18"/>
                <w:szCs w:val="18"/>
              </w:rPr>
            </w:pPr>
            <w:r>
              <w:rPr>
                <w:sz w:val="18"/>
                <w:szCs w:val="18"/>
              </w:rPr>
              <w:t>btcchina</w:t>
            </w:r>
          </w:p>
        </w:tc>
        <w:tc>
          <w:tcPr>
            <w:tcW w:w="2104" w:type="pct"/>
          </w:tcPr>
          <w:p w14:paraId="361ADD74" w14:textId="0BBA9A35" w:rsidR="00C36ED9" w:rsidRPr="00E303D6" w:rsidRDefault="00C36ED9" w:rsidP="00C36ED9">
            <w:pPr>
              <w:ind w:firstLine="0"/>
              <w:jc w:val="right"/>
              <w:rPr>
                <w:sz w:val="18"/>
                <w:szCs w:val="18"/>
              </w:rPr>
            </w:pPr>
            <w:r w:rsidRPr="00E303D6">
              <w:rPr>
                <w:sz w:val="18"/>
                <w:szCs w:val="18"/>
              </w:rPr>
              <w:t>258</w:t>
            </w:r>
            <w:r w:rsidR="006F1D66">
              <w:rPr>
                <w:sz w:val="18"/>
                <w:szCs w:val="18"/>
              </w:rPr>
              <w:t>,</w:t>
            </w:r>
            <w:r w:rsidRPr="00E303D6">
              <w:rPr>
                <w:sz w:val="18"/>
                <w:szCs w:val="18"/>
              </w:rPr>
              <w:t>007</w:t>
            </w:r>
            <w:r w:rsidR="006F1D66">
              <w:rPr>
                <w:sz w:val="18"/>
                <w:szCs w:val="18"/>
              </w:rPr>
              <w:t>,</w:t>
            </w:r>
            <w:r w:rsidRPr="00E303D6">
              <w:rPr>
                <w:sz w:val="18"/>
                <w:szCs w:val="18"/>
              </w:rPr>
              <w:t>950.80</w:t>
            </w:r>
          </w:p>
        </w:tc>
        <w:tc>
          <w:tcPr>
            <w:tcW w:w="2104" w:type="pct"/>
          </w:tcPr>
          <w:p w14:paraId="6792D2F6" w14:textId="7C64B905" w:rsidR="00C36ED9" w:rsidRPr="00E303D6" w:rsidRDefault="00C36ED9" w:rsidP="00C36ED9">
            <w:pPr>
              <w:ind w:firstLine="0"/>
              <w:jc w:val="right"/>
              <w:rPr>
                <w:sz w:val="18"/>
                <w:szCs w:val="18"/>
              </w:rPr>
            </w:pPr>
            <w:r w:rsidRPr="00E303D6">
              <w:rPr>
                <w:sz w:val="18"/>
                <w:szCs w:val="18"/>
              </w:rPr>
              <w:t>15.73%</w:t>
            </w:r>
          </w:p>
        </w:tc>
      </w:tr>
      <w:tr w:rsidR="00C36ED9" w14:paraId="10BA676E" w14:textId="77777777" w:rsidTr="00C36ED9">
        <w:trPr>
          <w:trHeight w:val="208"/>
        </w:trPr>
        <w:tc>
          <w:tcPr>
            <w:tcW w:w="792" w:type="pct"/>
          </w:tcPr>
          <w:p w14:paraId="5EC93242" w14:textId="5E50B493" w:rsidR="00C36ED9" w:rsidRDefault="00C36ED9" w:rsidP="00EB019D">
            <w:pPr>
              <w:ind w:firstLine="0"/>
              <w:rPr>
                <w:sz w:val="18"/>
                <w:szCs w:val="18"/>
              </w:rPr>
            </w:pPr>
            <w:r>
              <w:rPr>
                <w:sz w:val="18"/>
                <w:szCs w:val="18"/>
              </w:rPr>
              <w:t>mtgox</w:t>
            </w:r>
          </w:p>
        </w:tc>
        <w:tc>
          <w:tcPr>
            <w:tcW w:w="2104" w:type="pct"/>
          </w:tcPr>
          <w:p w14:paraId="6799ECFC" w14:textId="4E1B850F" w:rsidR="00C36ED9" w:rsidRPr="00E303D6" w:rsidRDefault="00C36ED9" w:rsidP="00C36ED9">
            <w:pPr>
              <w:ind w:firstLine="0"/>
              <w:jc w:val="right"/>
              <w:rPr>
                <w:sz w:val="18"/>
                <w:szCs w:val="18"/>
              </w:rPr>
            </w:pPr>
            <w:r w:rsidRPr="00E303D6">
              <w:rPr>
                <w:sz w:val="18"/>
                <w:szCs w:val="18"/>
              </w:rPr>
              <w:t>53</w:t>
            </w:r>
            <w:r w:rsidR="006F1D66">
              <w:rPr>
                <w:sz w:val="18"/>
                <w:szCs w:val="18"/>
              </w:rPr>
              <w:t>,</w:t>
            </w:r>
            <w:r w:rsidRPr="00E303D6">
              <w:rPr>
                <w:sz w:val="18"/>
                <w:szCs w:val="18"/>
              </w:rPr>
              <w:t>861</w:t>
            </w:r>
            <w:r w:rsidR="006F1D66">
              <w:rPr>
                <w:sz w:val="18"/>
                <w:szCs w:val="18"/>
              </w:rPr>
              <w:t>,</w:t>
            </w:r>
            <w:r w:rsidRPr="00E303D6">
              <w:rPr>
                <w:sz w:val="18"/>
                <w:szCs w:val="18"/>
              </w:rPr>
              <w:t>912.21</w:t>
            </w:r>
          </w:p>
        </w:tc>
        <w:tc>
          <w:tcPr>
            <w:tcW w:w="2104" w:type="pct"/>
          </w:tcPr>
          <w:p w14:paraId="172565AD" w14:textId="647DE47D" w:rsidR="00C36ED9" w:rsidRPr="00E303D6" w:rsidRDefault="00C36ED9" w:rsidP="00C36ED9">
            <w:pPr>
              <w:ind w:firstLine="0"/>
              <w:jc w:val="right"/>
              <w:rPr>
                <w:sz w:val="18"/>
                <w:szCs w:val="18"/>
              </w:rPr>
            </w:pPr>
            <w:r w:rsidRPr="00E303D6">
              <w:rPr>
                <w:sz w:val="18"/>
                <w:szCs w:val="18"/>
              </w:rPr>
              <w:t>3.28%</w:t>
            </w:r>
          </w:p>
        </w:tc>
      </w:tr>
      <w:tr w:rsidR="00C36ED9" w14:paraId="7E61464F" w14:textId="77777777" w:rsidTr="00C36ED9">
        <w:trPr>
          <w:trHeight w:val="208"/>
        </w:trPr>
        <w:tc>
          <w:tcPr>
            <w:tcW w:w="792" w:type="pct"/>
          </w:tcPr>
          <w:p w14:paraId="5A1EA8AC" w14:textId="3CEA723A" w:rsidR="00C36ED9" w:rsidRDefault="00C36ED9" w:rsidP="00EB019D">
            <w:pPr>
              <w:ind w:firstLine="0"/>
              <w:rPr>
                <w:sz w:val="18"/>
                <w:szCs w:val="18"/>
              </w:rPr>
            </w:pPr>
            <w:r>
              <w:rPr>
                <w:sz w:val="18"/>
                <w:szCs w:val="18"/>
              </w:rPr>
              <w:t>bitfinex</w:t>
            </w:r>
          </w:p>
        </w:tc>
        <w:tc>
          <w:tcPr>
            <w:tcW w:w="2104" w:type="pct"/>
          </w:tcPr>
          <w:p w14:paraId="6539B3C9" w14:textId="01F2C721" w:rsidR="00C36ED9" w:rsidRPr="00E303D6" w:rsidRDefault="00C36ED9" w:rsidP="00C36ED9">
            <w:pPr>
              <w:ind w:firstLine="0"/>
              <w:jc w:val="right"/>
              <w:rPr>
                <w:sz w:val="18"/>
                <w:szCs w:val="18"/>
              </w:rPr>
            </w:pPr>
            <w:r w:rsidRPr="00E303D6">
              <w:rPr>
                <w:sz w:val="18"/>
                <w:szCs w:val="18"/>
              </w:rPr>
              <w:t>45</w:t>
            </w:r>
            <w:r w:rsidR="006F1D66">
              <w:rPr>
                <w:sz w:val="18"/>
                <w:szCs w:val="18"/>
              </w:rPr>
              <w:t>,</w:t>
            </w:r>
            <w:r w:rsidRPr="00E303D6">
              <w:rPr>
                <w:sz w:val="18"/>
                <w:szCs w:val="18"/>
              </w:rPr>
              <w:t>461</w:t>
            </w:r>
            <w:r w:rsidR="006F1D66">
              <w:rPr>
                <w:sz w:val="18"/>
                <w:szCs w:val="18"/>
              </w:rPr>
              <w:t>,</w:t>
            </w:r>
            <w:r w:rsidRPr="00E303D6">
              <w:rPr>
                <w:sz w:val="18"/>
                <w:szCs w:val="18"/>
              </w:rPr>
              <w:t>276.87</w:t>
            </w:r>
          </w:p>
        </w:tc>
        <w:tc>
          <w:tcPr>
            <w:tcW w:w="2104" w:type="pct"/>
          </w:tcPr>
          <w:p w14:paraId="71B31609" w14:textId="3A2BFE6C" w:rsidR="00C36ED9" w:rsidRPr="00E303D6" w:rsidRDefault="00C36ED9" w:rsidP="00C36ED9">
            <w:pPr>
              <w:ind w:firstLine="0"/>
              <w:jc w:val="right"/>
              <w:rPr>
                <w:sz w:val="18"/>
                <w:szCs w:val="18"/>
              </w:rPr>
            </w:pPr>
            <w:r w:rsidRPr="00E303D6">
              <w:rPr>
                <w:sz w:val="18"/>
                <w:szCs w:val="18"/>
              </w:rPr>
              <w:t>2.77%</w:t>
            </w:r>
          </w:p>
        </w:tc>
      </w:tr>
      <w:tr w:rsidR="00C36ED9" w14:paraId="45C98391" w14:textId="77777777" w:rsidTr="00C36ED9">
        <w:trPr>
          <w:trHeight w:val="208"/>
        </w:trPr>
        <w:tc>
          <w:tcPr>
            <w:tcW w:w="792" w:type="pct"/>
          </w:tcPr>
          <w:p w14:paraId="3B3BC44E" w14:textId="6DA7819D" w:rsidR="00C36ED9" w:rsidRDefault="00C36ED9" w:rsidP="00EB019D">
            <w:pPr>
              <w:ind w:firstLine="0"/>
              <w:rPr>
                <w:sz w:val="18"/>
                <w:szCs w:val="18"/>
              </w:rPr>
            </w:pPr>
            <w:r>
              <w:rPr>
                <w:sz w:val="18"/>
                <w:szCs w:val="18"/>
              </w:rPr>
              <w:t>bitstamp</w:t>
            </w:r>
          </w:p>
        </w:tc>
        <w:tc>
          <w:tcPr>
            <w:tcW w:w="2104" w:type="pct"/>
          </w:tcPr>
          <w:p w14:paraId="7EE6A96B" w14:textId="3409E31D" w:rsidR="00C36ED9" w:rsidRPr="00E303D6" w:rsidRDefault="00C36ED9" w:rsidP="00C36ED9">
            <w:pPr>
              <w:ind w:firstLine="0"/>
              <w:jc w:val="right"/>
              <w:rPr>
                <w:sz w:val="18"/>
                <w:szCs w:val="18"/>
              </w:rPr>
            </w:pPr>
            <w:r w:rsidRPr="00E303D6">
              <w:rPr>
                <w:sz w:val="18"/>
                <w:szCs w:val="18"/>
              </w:rPr>
              <w:t>25</w:t>
            </w:r>
            <w:r w:rsidR="006F1D66">
              <w:rPr>
                <w:sz w:val="18"/>
                <w:szCs w:val="18"/>
              </w:rPr>
              <w:t>,</w:t>
            </w:r>
            <w:r w:rsidRPr="00E303D6">
              <w:rPr>
                <w:sz w:val="18"/>
                <w:szCs w:val="18"/>
              </w:rPr>
              <w:t>910</w:t>
            </w:r>
            <w:r w:rsidR="006F1D66">
              <w:rPr>
                <w:sz w:val="18"/>
                <w:szCs w:val="18"/>
              </w:rPr>
              <w:t>,</w:t>
            </w:r>
            <w:r w:rsidRPr="00E303D6">
              <w:rPr>
                <w:sz w:val="18"/>
                <w:szCs w:val="18"/>
              </w:rPr>
              <w:t>946.75</w:t>
            </w:r>
          </w:p>
        </w:tc>
        <w:tc>
          <w:tcPr>
            <w:tcW w:w="2104" w:type="pct"/>
          </w:tcPr>
          <w:p w14:paraId="71FE59D7" w14:textId="2FACDFF8" w:rsidR="00C36ED9" w:rsidRPr="00E303D6" w:rsidRDefault="00C36ED9" w:rsidP="00C36ED9">
            <w:pPr>
              <w:ind w:firstLine="0"/>
              <w:jc w:val="right"/>
              <w:rPr>
                <w:sz w:val="18"/>
                <w:szCs w:val="18"/>
              </w:rPr>
            </w:pPr>
            <w:r w:rsidRPr="00E303D6">
              <w:rPr>
                <w:sz w:val="18"/>
                <w:szCs w:val="18"/>
              </w:rPr>
              <w:t>1.58%</w:t>
            </w:r>
          </w:p>
        </w:tc>
      </w:tr>
      <w:tr w:rsidR="00C36ED9" w14:paraId="4FE29A0C" w14:textId="77777777" w:rsidTr="00C36ED9">
        <w:trPr>
          <w:trHeight w:val="208"/>
        </w:trPr>
        <w:tc>
          <w:tcPr>
            <w:tcW w:w="792" w:type="pct"/>
          </w:tcPr>
          <w:p w14:paraId="2D15252D" w14:textId="745FA79C" w:rsidR="00C36ED9" w:rsidRDefault="00C36ED9" w:rsidP="00EB019D">
            <w:pPr>
              <w:ind w:firstLine="0"/>
              <w:rPr>
                <w:sz w:val="18"/>
                <w:szCs w:val="18"/>
              </w:rPr>
            </w:pPr>
            <w:r>
              <w:rPr>
                <w:sz w:val="18"/>
                <w:szCs w:val="18"/>
              </w:rPr>
              <w:t>lakebtc</w:t>
            </w:r>
          </w:p>
        </w:tc>
        <w:tc>
          <w:tcPr>
            <w:tcW w:w="2104" w:type="pct"/>
          </w:tcPr>
          <w:p w14:paraId="1F3FEED0" w14:textId="23599FED" w:rsidR="00C36ED9" w:rsidRPr="00E303D6" w:rsidRDefault="00C36ED9" w:rsidP="00C36ED9">
            <w:pPr>
              <w:ind w:firstLine="0"/>
              <w:jc w:val="right"/>
              <w:rPr>
                <w:sz w:val="18"/>
                <w:szCs w:val="18"/>
              </w:rPr>
            </w:pPr>
            <w:r w:rsidRPr="00E303D6">
              <w:rPr>
                <w:sz w:val="18"/>
                <w:szCs w:val="18"/>
              </w:rPr>
              <w:t>20</w:t>
            </w:r>
            <w:r w:rsidR="006F1D66">
              <w:rPr>
                <w:sz w:val="18"/>
                <w:szCs w:val="18"/>
              </w:rPr>
              <w:t>,</w:t>
            </w:r>
            <w:r w:rsidRPr="00E303D6">
              <w:rPr>
                <w:sz w:val="18"/>
                <w:szCs w:val="18"/>
              </w:rPr>
              <w:t>767</w:t>
            </w:r>
            <w:r w:rsidR="006F1D66">
              <w:rPr>
                <w:sz w:val="18"/>
                <w:szCs w:val="18"/>
              </w:rPr>
              <w:t>,</w:t>
            </w:r>
            <w:r w:rsidRPr="00E303D6">
              <w:rPr>
                <w:sz w:val="18"/>
                <w:szCs w:val="18"/>
              </w:rPr>
              <w:t>853.48</w:t>
            </w:r>
          </w:p>
        </w:tc>
        <w:tc>
          <w:tcPr>
            <w:tcW w:w="2104" w:type="pct"/>
          </w:tcPr>
          <w:p w14:paraId="72B975A1" w14:textId="4654C4A4" w:rsidR="00C36ED9" w:rsidRPr="00E303D6" w:rsidRDefault="00C36ED9" w:rsidP="00C36ED9">
            <w:pPr>
              <w:ind w:firstLine="0"/>
              <w:jc w:val="right"/>
              <w:rPr>
                <w:sz w:val="18"/>
                <w:szCs w:val="18"/>
              </w:rPr>
            </w:pPr>
            <w:r w:rsidRPr="00E303D6">
              <w:rPr>
                <w:sz w:val="18"/>
                <w:szCs w:val="18"/>
              </w:rPr>
              <w:t>1.27%</w:t>
            </w:r>
          </w:p>
        </w:tc>
      </w:tr>
      <w:tr w:rsidR="00C36ED9" w14:paraId="0D3F07C5" w14:textId="77777777" w:rsidTr="00C36ED9">
        <w:trPr>
          <w:trHeight w:val="208"/>
        </w:trPr>
        <w:tc>
          <w:tcPr>
            <w:tcW w:w="792" w:type="pct"/>
          </w:tcPr>
          <w:p w14:paraId="433CA23D" w14:textId="78617306" w:rsidR="00C36ED9" w:rsidRDefault="00C36ED9" w:rsidP="00EB019D">
            <w:pPr>
              <w:ind w:firstLine="0"/>
              <w:rPr>
                <w:sz w:val="18"/>
                <w:szCs w:val="18"/>
              </w:rPr>
            </w:pPr>
            <w:r>
              <w:rPr>
                <w:sz w:val="18"/>
                <w:szCs w:val="18"/>
              </w:rPr>
              <w:t>bitflyer</w:t>
            </w:r>
          </w:p>
        </w:tc>
        <w:tc>
          <w:tcPr>
            <w:tcW w:w="2104" w:type="pct"/>
          </w:tcPr>
          <w:p w14:paraId="0828DCE0" w14:textId="491D76F9" w:rsidR="00C36ED9" w:rsidRPr="00E303D6" w:rsidRDefault="00C36ED9" w:rsidP="00C36ED9">
            <w:pPr>
              <w:ind w:firstLine="0"/>
              <w:jc w:val="right"/>
              <w:rPr>
                <w:sz w:val="18"/>
                <w:szCs w:val="18"/>
              </w:rPr>
            </w:pPr>
            <w:r w:rsidRPr="00E303D6">
              <w:rPr>
                <w:sz w:val="18"/>
                <w:szCs w:val="18"/>
              </w:rPr>
              <w:t>15</w:t>
            </w:r>
            <w:r w:rsidR="006F1D66">
              <w:rPr>
                <w:sz w:val="18"/>
                <w:szCs w:val="18"/>
              </w:rPr>
              <w:t>,</w:t>
            </w:r>
            <w:r w:rsidRPr="00E303D6">
              <w:rPr>
                <w:sz w:val="18"/>
                <w:szCs w:val="18"/>
              </w:rPr>
              <w:t>022</w:t>
            </w:r>
            <w:r w:rsidR="006F1D66">
              <w:rPr>
                <w:sz w:val="18"/>
                <w:szCs w:val="18"/>
              </w:rPr>
              <w:t>,</w:t>
            </w:r>
            <w:r w:rsidRPr="00E303D6">
              <w:rPr>
                <w:sz w:val="18"/>
                <w:szCs w:val="18"/>
              </w:rPr>
              <w:t>795.60</w:t>
            </w:r>
          </w:p>
        </w:tc>
        <w:tc>
          <w:tcPr>
            <w:tcW w:w="2104" w:type="pct"/>
          </w:tcPr>
          <w:p w14:paraId="22AE2145" w14:textId="1BD07F04" w:rsidR="00C36ED9" w:rsidRPr="00E303D6" w:rsidRDefault="00C36ED9" w:rsidP="00C36ED9">
            <w:pPr>
              <w:ind w:firstLine="0"/>
              <w:jc w:val="right"/>
              <w:rPr>
                <w:sz w:val="18"/>
                <w:szCs w:val="18"/>
              </w:rPr>
            </w:pPr>
            <w:r w:rsidRPr="00E303D6">
              <w:rPr>
                <w:sz w:val="18"/>
                <w:szCs w:val="18"/>
              </w:rPr>
              <w:t>0.92%</w:t>
            </w:r>
          </w:p>
        </w:tc>
      </w:tr>
      <w:tr w:rsidR="00C36ED9" w14:paraId="7F95B386" w14:textId="77777777" w:rsidTr="00C36ED9">
        <w:trPr>
          <w:trHeight w:val="208"/>
        </w:trPr>
        <w:tc>
          <w:tcPr>
            <w:tcW w:w="792" w:type="pct"/>
          </w:tcPr>
          <w:p w14:paraId="029FAA27" w14:textId="430F6407" w:rsidR="00C36ED9" w:rsidRDefault="00C36ED9" w:rsidP="00EB019D">
            <w:pPr>
              <w:ind w:firstLine="0"/>
              <w:rPr>
                <w:sz w:val="18"/>
                <w:szCs w:val="18"/>
              </w:rPr>
            </w:pPr>
            <w:r>
              <w:rPr>
                <w:sz w:val="18"/>
                <w:szCs w:val="18"/>
              </w:rPr>
              <w:t>coinbase</w:t>
            </w:r>
          </w:p>
        </w:tc>
        <w:tc>
          <w:tcPr>
            <w:tcW w:w="2104" w:type="pct"/>
          </w:tcPr>
          <w:p w14:paraId="424F5B48" w14:textId="326A004A" w:rsidR="00C36ED9" w:rsidRPr="00E303D6" w:rsidRDefault="00C36ED9" w:rsidP="00C36ED9">
            <w:pPr>
              <w:ind w:firstLine="0"/>
              <w:jc w:val="right"/>
              <w:rPr>
                <w:sz w:val="18"/>
                <w:szCs w:val="18"/>
              </w:rPr>
            </w:pPr>
            <w:r w:rsidRPr="00E303D6">
              <w:rPr>
                <w:sz w:val="18"/>
                <w:szCs w:val="18"/>
              </w:rPr>
              <w:t>14</w:t>
            </w:r>
            <w:r w:rsidR="00EB7C02">
              <w:rPr>
                <w:sz w:val="18"/>
                <w:szCs w:val="18"/>
              </w:rPr>
              <w:t>,</w:t>
            </w:r>
            <w:r w:rsidRPr="00E303D6">
              <w:rPr>
                <w:sz w:val="18"/>
                <w:szCs w:val="18"/>
              </w:rPr>
              <w:t>915</w:t>
            </w:r>
            <w:r w:rsidR="00EB7C02">
              <w:rPr>
                <w:sz w:val="18"/>
                <w:szCs w:val="18"/>
              </w:rPr>
              <w:t>,</w:t>
            </w:r>
            <w:r w:rsidRPr="00E303D6">
              <w:rPr>
                <w:sz w:val="18"/>
                <w:szCs w:val="18"/>
              </w:rPr>
              <w:t>059.72</w:t>
            </w:r>
          </w:p>
        </w:tc>
        <w:tc>
          <w:tcPr>
            <w:tcW w:w="2104" w:type="pct"/>
          </w:tcPr>
          <w:p w14:paraId="796DAD13" w14:textId="1DB545F9" w:rsidR="00C36ED9" w:rsidRPr="00E303D6" w:rsidRDefault="00C36ED9" w:rsidP="00C36ED9">
            <w:pPr>
              <w:ind w:firstLine="0"/>
              <w:jc w:val="right"/>
              <w:rPr>
                <w:sz w:val="18"/>
                <w:szCs w:val="18"/>
              </w:rPr>
            </w:pPr>
            <w:r w:rsidRPr="00E303D6">
              <w:rPr>
                <w:sz w:val="18"/>
                <w:szCs w:val="18"/>
              </w:rPr>
              <w:t>0.91%</w:t>
            </w:r>
          </w:p>
        </w:tc>
      </w:tr>
      <w:tr w:rsidR="00C36ED9" w14:paraId="4D1EB794" w14:textId="77777777" w:rsidTr="00C36ED9">
        <w:trPr>
          <w:trHeight w:val="208"/>
        </w:trPr>
        <w:tc>
          <w:tcPr>
            <w:tcW w:w="792" w:type="pct"/>
            <w:tcBorders>
              <w:bottom w:val="single" w:sz="12" w:space="0" w:color="000000" w:themeColor="text1"/>
            </w:tcBorders>
          </w:tcPr>
          <w:p w14:paraId="1F94EA4A" w14:textId="2AD50890" w:rsidR="00C36ED9" w:rsidRDefault="00C36ED9" w:rsidP="00EB019D">
            <w:pPr>
              <w:ind w:firstLine="0"/>
              <w:rPr>
                <w:sz w:val="18"/>
                <w:szCs w:val="18"/>
              </w:rPr>
            </w:pPr>
            <w:r>
              <w:rPr>
                <w:sz w:val="18"/>
                <w:szCs w:val="18"/>
              </w:rPr>
              <w:t>others</w:t>
            </w:r>
          </w:p>
        </w:tc>
        <w:tc>
          <w:tcPr>
            <w:tcW w:w="2104" w:type="pct"/>
            <w:tcBorders>
              <w:bottom w:val="single" w:sz="12" w:space="0" w:color="000000" w:themeColor="text1"/>
            </w:tcBorders>
          </w:tcPr>
          <w:p w14:paraId="2EECCD69" w14:textId="6B6AC135" w:rsidR="00C36ED9" w:rsidRPr="00E303D6" w:rsidRDefault="00C36ED9" w:rsidP="00C36ED9">
            <w:pPr>
              <w:ind w:firstLine="0"/>
              <w:jc w:val="right"/>
              <w:rPr>
                <w:sz w:val="18"/>
                <w:szCs w:val="18"/>
              </w:rPr>
            </w:pPr>
            <w:r w:rsidRPr="00E303D6">
              <w:rPr>
                <w:sz w:val="18"/>
                <w:szCs w:val="18"/>
              </w:rPr>
              <w:t>75</w:t>
            </w:r>
            <w:r w:rsidR="00EB7C02">
              <w:rPr>
                <w:sz w:val="18"/>
                <w:szCs w:val="18"/>
              </w:rPr>
              <w:t>,</w:t>
            </w:r>
            <w:r w:rsidRPr="00E303D6">
              <w:rPr>
                <w:sz w:val="18"/>
                <w:szCs w:val="18"/>
              </w:rPr>
              <w:t>147</w:t>
            </w:r>
            <w:r w:rsidR="00EB7C02">
              <w:rPr>
                <w:sz w:val="18"/>
                <w:szCs w:val="18"/>
              </w:rPr>
              <w:t>,</w:t>
            </w:r>
            <w:r w:rsidRPr="00E303D6">
              <w:rPr>
                <w:sz w:val="18"/>
                <w:szCs w:val="18"/>
              </w:rPr>
              <w:t>603.32</w:t>
            </w:r>
          </w:p>
        </w:tc>
        <w:tc>
          <w:tcPr>
            <w:tcW w:w="2104" w:type="pct"/>
            <w:tcBorders>
              <w:bottom w:val="single" w:sz="12" w:space="0" w:color="000000" w:themeColor="text1"/>
            </w:tcBorders>
          </w:tcPr>
          <w:p w14:paraId="4D90F548" w14:textId="5E1DDA3E" w:rsidR="00C36ED9" w:rsidRPr="00E303D6" w:rsidRDefault="00C36ED9" w:rsidP="00C36ED9">
            <w:pPr>
              <w:ind w:firstLine="0"/>
              <w:jc w:val="right"/>
              <w:rPr>
                <w:sz w:val="18"/>
                <w:szCs w:val="18"/>
              </w:rPr>
            </w:pPr>
            <w:r w:rsidRPr="00E303D6">
              <w:rPr>
                <w:sz w:val="18"/>
                <w:szCs w:val="18"/>
              </w:rPr>
              <w:t>4.58%</w:t>
            </w:r>
          </w:p>
        </w:tc>
      </w:tr>
    </w:tbl>
    <w:p w14:paraId="43101AD4" w14:textId="77777777" w:rsidR="00C36ED9" w:rsidRDefault="00C36ED9" w:rsidP="00547404"/>
    <w:p w14:paraId="5B8EC1E2" w14:textId="3641C111" w:rsidR="00547404" w:rsidRDefault="00AD337C" w:rsidP="00547404">
      <w:pPr>
        <w:jc w:val="center"/>
      </w:pPr>
      <w:r>
        <w:rPr>
          <w:noProof/>
        </w:rPr>
        <w:lastRenderedPageBreak/>
        <w:drawing>
          <wp:inline distT="0" distB="0" distL="0" distR="0" wp14:anchorId="3DC20EBB" wp14:editId="32C3DCD5">
            <wp:extent cx="4206240" cy="2373873"/>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4267" cy="2378403"/>
                    </a:xfrm>
                    <a:prstGeom prst="rect">
                      <a:avLst/>
                    </a:prstGeom>
                    <a:noFill/>
                  </pic:spPr>
                </pic:pic>
              </a:graphicData>
            </a:graphic>
          </wp:inline>
        </w:drawing>
      </w:r>
    </w:p>
    <w:p w14:paraId="13988950" w14:textId="5DD87743" w:rsidR="00AD337C" w:rsidRDefault="00AD337C" w:rsidP="00547404">
      <w:pPr>
        <w:jc w:val="center"/>
      </w:pPr>
    </w:p>
    <w:p w14:paraId="798D7BF9" w14:textId="35DDAA09" w:rsidR="00AD337C" w:rsidRDefault="00AD337C" w:rsidP="00AD337C">
      <w:pPr>
        <w:jc w:val="center"/>
        <w:rPr>
          <w:sz w:val="18"/>
          <w:szCs w:val="18"/>
        </w:rPr>
      </w:pPr>
      <w:r w:rsidRPr="007B3B65">
        <w:rPr>
          <w:b/>
          <w:sz w:val="18"/>
          <w:szCs w:val="18"/>
        </w:rPr>
        <w:t>Fig</w:t>
      </w:r>
      <w:r w:rsidR="004B31CB">
        <w:rPr>
          <w:b/>
          <w:sz w:val="18"/>
          <w:szCs w:val="18"/>
        </w:rPr>
        <w:t>ure</w:t>
      </w:r>
      <w:r w:rsidRPr="007B3B65">
        <w:rPr>
          <w:b/>
          <w:sz w:val="18"/>
          <w:szCs w:val="18"/>
        </w:rPr>
        <w:t xml:space="preserve"> </w:t>
      </w:r>
      <w:r>
        <w:rPr>
          <w:b/>
          <w:sz w:val="18"/>
          <w:szCs w:val="18"/>
        </w:rPr>
        <w:t>2</w:t>
      </w:r>
      <w:r w:rsidRPr="007B3B65">
        <w:rPr>
          <w:b/>
          <w:sz w:val="18"/>
          <w:szCs w:val="18"/>
        </w:rPr>
        <w:t>.</w:t>
      </w:r>
      <w:r>
        <w:rPr>
          <w:b/>
          <w:sz w:val="18"/>
          <w:szCs w:val="18"/>
        </w:rPr>
        <w:t>3</w:t>
      </w:r>
      <w:r w:rsidRPr="007B3B65">
        <w:rPr>
          <w:b/>
          <w:sz w:val="18"/>
          <w:szCs w:val="18"/>
        </w:rPr>
        <w:t>.</w:t>
      </w:r>
      <w:r>
        <w:rPr>
          <w:color w:val="000000"/>
        </w:rPr>
        <w:t xml:space="preserve"> </w:t>
      </w:r>
      <w:r w:rsidRPr="00E702C4">
        <w:rPr>
          <w:sz w:val="18"/>
          <w:szCs w:val="18"/>
        </w:rPr>
        <w:t>Popular exchanges for trading</w:t>
      </w:r>
    </w:p>
    <w:p w14:paraId="418457B9" w14:textId="0D261EEA" w:rsidR="00AD337C" w:rsidRDefault="00AD337C" w:rsidP="00AD337C">
      <w:pPr>
        <w:jc w:val="center"/>
        <w:rPr>
          <w:sz w:val="18"/>
          <w:szCs w:val="18"/>
        </w:rPr>
      </w:pPr>
    </w:p>
    <w:p w14:paraId="4B6506C1" w14:textId="6BE9D1BF" w:rsidR="00873B56" w:rsidRDefault="00AD337C" w:rsidP="00AD337C">
      <w:pPr>
        <w:rPr>
          <w:ins w:id="123" w:author="Daniel Engels" w:date="2018-06-06T18:50:00Z"/>
        </w:rPr>
      </w:pPr>
      <w:r>
        <w:t xml:space="preserve">With ever-growing popularity of cryptocurrency trading, there comes a risk of security breaches and attacks. The crypto industry has matured over time but </w:t>
      </w:r>
      <w:del w:id="124" w:author="Daniel Engels" w:date="2018-06-06T18:48:00Z">
        <w:r w:rsidDel="00873B56">
          <w:delText xml:space="preserve">on </w:delText>
        </w:r>
        <w:r w:rsidR="00877F97" w:rsidDel="00873B56">
          <w:delText xml:space="preserve">the </w:delText>
        </w:r>
        <w:r w:rsidDel="00873B56">
          <w:delText xml:space="preserve">other side </w:delText>
        </w:r>
      </w:del>
      <w:r>
        <w:t xml:space="preserve">it has opened doors for channelizing illegal assets. Criminals often consider this market place as </w:t>
      </w:r>
      <w:r w:rsidR="00877F97">
        <w:t xml:space="preserve">a </w:t>
      </w:r>
      <w:r>
        <w:t>potential target for their illicit activities due to lack of regulations and compliance for cryptocurrency operations. Money sourced from different criminal activities are stored in form of cryptocurrencies to avoid being tracked</w:t>
      </w:r>
      <w:ins w:id="125" w:author="Daniel Engels" w:date="2018-06-06T18:48:00Z">
        <w:r w:rsidR="00873B56">
          <w:t xml:space="preserve"> CITE NEEDED</w:t>
        </w:r>
      </w:ins>
      <w:r>
        <w:t xml:space="preserve">. </w:t>
      </w:r>
      <w:ins w:id="126" w:author="Daniel Engels" w:date="2018-06-06T19:01:00Z">
        <w:r w:rsidR="00605FB0">
          <w:t>WHAT DOES THE PRECEDING HAVE TO DO WITH THE CRYPTOCURRENCY?</w:t>
        </w:r>
      </w:ins>
    </w:p>
    <w:p w14:paraId="0A7CAE29" w14:textId="25693258" w:rsidR="00AD337C" w:rsidRDefault="00877F97" w:rsidP="00AD337C">
      <w:r>
        <w:t>The c</w:t>
      </w:r>
      <w:r w:rsidR="00AD337C">
        <w:t>rypto world has experienced several attacks and thefts which caused considerable loss of funds. The largest bitcoin exchange</w:t>
      </w:r>
      <w:r>
        <w:t>,</w:t>
      </w:r>
      <w:r w:rsidR="00AD337C">
        <w:t xml:space="preserve"> Mt. Gox</w:t>
      </w:r>
      <w:r>
        <w:t>,</w:t>
      </w:r>
      <w:r w:rsidR="00AD337C">
        <w:t xml:space="preserve"> was hacked in early 2014 where bitcoins valued at approximately $460 million were stolen by hackers</w:t>
      </w:r>
      <w:ins w:id="127" w:author="Daniel Engels" w:date="2018-06-06T18:51:00Z">
        <w:r w:rsidR="00873B56">
          <w:t xml:space="preserve"> CITE NEEDED</w:t>
        </w:r>
      </w:ins>
      <w:r w:rsidR="00AD337C">
        <w:t xml:space="preserve">. This incident forced them to file for bankruptcy. </w:t>
      </w:r>
      <w:del w:id="128" w:author="Daniel Engels" w:date="2018-06-06T18:51:00Z">
        <w:r w:rsidR="00AD337C" w:rsidDel="00873B56">
          <w:delText>Recently</w:delText>
        </w:r>
        <w:r w:rsidR="002A0C72" w:rsidDel="00873B56">
          <w:delText>,</w:delText>
        </w:r>
        <w:r w:rsidR="00AD337C" w:rsidDel="00873B56">
          <w:delText xml:space="preserve"> in</w:delText>
        </w:r>
      </w:del>
      <w:ins w:id="129" w:author="Daniel Engels" w:date="2018-06-06T18:51:00Z">
        <w:r w:rsidR="00873B56">
          <w:t>In</w:t>
        </w:r>
      </w:ins>
      <w:r w:rsidR="00AD337C">
        <w:t xml:space="preserve"> January 2018, it was reported that NEM tokens </w:t>
      </w:r>
      <w:del w:id="130" w:author="Daniel Engels" w:date="2018-06-06T18:51:00Z">
        <w:r w:rsidR="00AD337C" w:rsidDel="00873B56">
          <w:delText xml:space="preserve">of </w:delText>
        </w:r>
      </w:del>
      <w:r w:rsidR="00AD337C">
        <w:t xml:space="preserve">worth $533 million </w:t>
      </w:r>
      <w:del w:id="131" w:author="Daniel Engels" w:date="2018-06-06T18:51:00Z">
        <w:r w:rsidR="00AD337C" w:rsidDel="00873B56">
          <w:delText xml:space="preserve">was </w:delText>
        </w:r>
      </w:del>
      <w:ins w:id="132" w:author="Daniel Engels" w:date="2018-06-06T18:51:00Z">
        <w:r w:rsidR="00873B56">
          <w:t xml:space="preserve">were </w:t>
        </w:r>
      </w:ins>
      <w:r w:rsidR="00AD337C">
        <w:t>stolen from Tokyo based exchange Coinchek</w:t>
      </w:r>
      <w:r w:rsidR="00F40362">
        <w:t xml:space="preserve"> [7]</w:t>
      </w:r>
      <w:r w:rsidR="00AD337C">
        <w:t xml:space="preserve">. This industry is almost unregulated which makes it extremely difficult to hold any authorities accountable in case of any such </w:t>
      </w:r>
      <w:commentRangeStart w:id="133"/>
      <w:r w:rsidR="00AD337C">
        <w:t>scam</w:t>
      </w:r>
      <w:commentRangeEnd w:id="133"/>
      <w:r w:rsidR="00873B56">
        <w:rPr>
          <w:rStyle w:val="CommentReference"/>
        </w:rPr>
        <w:commentReference w:id="133"/>
      </w:r>
      <w:r w:rsidR="00AD337C">
        <w:t xml:space="preserve">. Due to </w:t>
      </w:r>
      <w:r w:rsidR="0045673E">
        <w:t xml:space="preserve">the </w:t>
      </w:r>
      <w:commentRangeStart w:id="134"/>
      <w:r w:rsidR="00AD337C">
        <w:t xml:space="preserve">anonymous </w:t>
      </w:r>
      <w:commentRangeEnd w:id="134"/>
      <w:r w:rsidR="00873B56">
        <w:rPr>
          <w:rStyle w:val="CommentReference"/>
        </w:rPr>
        <w:commentReference w:id="134"/>
      </w:r>
      <w:r w:rsidR="00AD337C">
        <w:t>nature of transaction</w:t>
      </w:r>
      <w:r w:rsidR="00531A4F">
        <w:t>s,</w:t>
      </w:r>
      <w:r w:rsidR="00AD337C">
        <w:t xml:space="preserve"> senders and recipients are unidentifiable which is the main road-block for implementing KYC</w:t>
      </w:r>
      <w:ins w:id="135" w:author="Daniel Engels" w:date="2018-06-06T19:02:00Z">
        <w:r w:rsidR="00605FB0">
          <w:t>???</w:t>
        </w:r>
      </w:ins>
      <w:r w:rsidR="00AD337C">
        <w:t xml:space="preserve"> and AML</w:t>
      </w:r>
      <w:ins w:id="136" w:author="Daniel Engels" w:date="2018-06-06T19:02:00Z">
        <w:r w:rsidR="00605FB0">
          <w:t>??? DEFINE ALL ACRONYMS ON FIRST USE</w:t>
        </w:r>
      </w:ins>
      <w:r w:rsidR="00AD337C">
        <w:t xml:space="preserve"> compliance. Moreover, </w:t>
      </w:r>
      <w:r w:rsidR="00DB7397">
        <w:t xml:space="preserve">since </w:t>
      </w:r>
      <w:r w:rsidR="00AD337C">
        <w:t xml:space="preserve">exchanges and wallet services </w:t>
      </w:r>
      <w:r w:rsidR="00DB7397">
        <w:t xml:space="preserve">operate </w:t>
      </w:r>
      <w:r w:rsidR="00AD337C">
        <w:t xml:space="preserve">across the globe, regulating them under any geographical jurisdiction of law enforcement is </w:t>
      </w:r>
      <w:r w:rsidR="005F7F0E">
        <w:t xml:space="preserve">quite </w:t>
      </w:r>
      <w:r w:rsidR="00643834">
        <w:t>difficult</w:t>
      </w:r>
      <w:r w:rsidR="00AD337C">
        <w:t>.</w:t>
      </w:r>
      <w:ins w:id="137" w:author="Daniel Engels" w:date="2018-06-06T19:01:00Z">
        <w:r w:rsidR="00605FB0">
          <w:t xml:space="preserve"> THIS IS YOUR OPINION.</w:t>
        </w:r>
      </w:ins>
      <w:ins w:id="138" w:author="Daniel Engels" w:date="2018-06-06T19:02:00Z">
        <w:r w:rsidR="00605FB0">
          <w:t xml:space="preserve">  YOU ARE STATING CONCLUSIONS AS FACTS WITHOUT JUSTIFCATION FOR THEM.  THAT MAKES THEM YOUR OPINIONS.</w:t>
        </w:r>
      </w:ins>
    </w:p>
    <w:p w14:paraId="2E334D4D" w14:textId="64B660FC" w:rsidR="00AD337C" w:rsidRDefault="00AD337C" w:rsidP="00AD337C">
      <w:r>
        <w:t>The diagram below (Fig</w:t>
      </w:r>
      <w:r w:rsidR="00FC59CF">
        <w:t>ure</w:t>
      </w:r>
      <w:r>
        <w:t xml:space="preserve"> 2.4) illustrates </w:t>
      </w:r>
      <w:r w:rsidR="0028373E">
        <w:t xml:space="preserve">the </w:t>
      </w:r>
      <w:r>
        <w:t xml:space="preserve">major milestones </w:t>
      </w:r>
      <w:r w:rsidR="003E163E">
        <w:t xml:space="preserve">that have occurred in the </w:t>
      </w:r>
      <w:r w:rsidR="0028373E">
        <w:t>roughly decade-</w:t>
      </w:r>
      <w:r>
        <w:t xml:space="preserve">long </w:t>
      </w:r>
      <w:r w:rsidR="0028373E">
        <w:t>existence</w:t>
      </w:r>
      <w:r w:rsidR="00702DE4">
        <w:t xml:space="preserve"> of the cryptocurrency world</w:t>
      </w:r>
      <w:r>
        <w:t>.</w:t>
      </w:r>
    </w:p>
    <w:p w14:paraId="7B3E6503" w14:textId="23B62408" w:rsidR="00AD337C" w:rsidRDefault="00AD337C" w:rsidP="00AD337C">
      <w:pPr>
        <w:rPr>
          <w:sz w:val="18"/>
          <w:szCs w:val="18"/>
        </w:rPr>
      </w:pPr>
    </w:p>
    <w:p w14:paraId="1D911369" w14:textId="44112A96" w:rsidR="00AD337C" w:rsidRDefault="00925399" w:rsidP="00AD337C">
      <w:pPr>
        <w:rPr>
          <w:sz w:val="18"/>
          <w:szCs w:val="18"/>
        </w:rPr>
      </w:pPr>
      <w:ins w:id="139" w:author="Daniel Engels" w:date="2018-06-06T17:38:00Z">
        <w:r>
          <w:rPr>
            <w:sz w:val="18"/>
            <w:szCs w:val="18"/>
          </w:rPr>
          <w:t>NEVER USE SOMEONE ELSE’S FIGURES OR TABLES</w:t>
        </w:r>
      </w:ins>
      <w:del w:id="140" w:author="Daniel Engels" w:date="2018-06-06T17:38:00Z">
        <w:r w:rsidR="00AD337C" w:rsidDel="00925399">
          <w:rPr>
            <w:noProof/>
          </w:rPr>
          <w:drawing>
            <wp:inline distT="0" distB="0" distL="0" distR="0" wp14:anchorId="071B8DB1" wp14:editId="65589D0B">
              <wp:extent cx="4392295" cy="22341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2295" cy="2234193"/>
                      </a:xfrm>
                      <a:prstGeom prst="rect">
                        <a:avLst/>
                      </a:prstGeom>
                      <a:noFill/>
                    </pic:spPr>
                  </pic:pic>
                </a:graphicData>
              </a:graphic>
            </wp:inline>
          </w:drawing>
        </w:r>
      </w:del>
    </w:p>
    <w:p w14:paraId="1F98A7BC" w14:textId="4739DEA5" w:rsidR="00AD337C" w:rsidRDefault="00AD337C" w:rsidP="00AD337C">
      <w:pPr>
        <w:rPr>
          <w:sz w:val="18"/>
          <w:szCs w:val="18"/>
        </w:rPr>
      </w:pPr>
    </w:p>
    <w:p w14:paraId="009012D1" w14:textId="0CF59706" w:rsidR="00AD337C" w:rsidRDefault="00AD337C" w:rsidP="00AD337C">
      <w:pPr>
        <w:jc w:val="center"/>
        <w:rPr>
          <w:sz w:val="18"/>
          <w:szCs w:val="18"/>
        </w:rPr>
      </w:pPr>
      <w:r w:rsidRPr="007B3B65">
        <w:rPr>
          <w:b/>
          <w:sz w:val="18"/>
          <w:szCs w:val="18"/>
        </w:rPr>
        <w:t>Fig</w:t>
      </w:r>
      <w:r w:rsidR="004B31CB">
        <w:rPr>
          <w:b/>
          <w:sz w:val="18"/>
          <w:szCs w:val="18"/>
        </w:rPr>
        <w:t>ure</w:t>
      </w:r>
      <w:r w:rsidRPr="007B3B65">
        <w:rPr>
          <w:b/>
          <w:sz w:val="18"/>
          <w:szCs w:val="18"/>
        </w:rPr>
        <w:t xml:space="preserve"> </w:t>
      </w:r>
      <w:r>
        <w:rPr>
          <w:b/>
          <w:sz w:val="18"/>
          <w:szCs w:val="18"/>
        </w:rPr>
        <w:t>2</w:t>
      </w:r>
      <w:r w:rsidRPr="007B3B65">
        <w:rPr>
          <w:b/>
          <w:sz w:val="18"/>
          <w:szCs w:val="18"/>
        </w:rPr>
        <w:t>.</w:t>
      </w:r>
      <w:r>
        <w:rPr>
          <w:b/>
          <w:sz w:val="18"/>
          <w:szCs w:val="18"/>
        </w:rPr>
        <w:t>4</w:t>
      </w:r>
      <w:r w:rsidRPr="007B3B65">
        <w:rPr>
          <w:b/>
          <w:sz w:val="18"/>
          <w:szCs w:val="18"/>
        </w:rPr>
        <w:t>.</w:t>
      </w:r>
      <w:r>
        <w:rPr>
          <w:color w:val="000000"/>
        </w:rPr>
        <w:t xml:space="preserve"> </w:t>
      </w:r>
      <w:r w:rsidRPr="00E702C4">
        <w:rPr>
          <w:sz w:val="18"/>
          <w:szCs w:val="18"/>
        </w:rPr>
        <w:t>Cryptocurrency milestones</w:t>
      </w:r>
      <w:r w:rsidR="006F23DB">
        <w:rPr>
          <w:sz w:val="18"/>
          <w:szCs w:val="18"/>
        </w:rPr>
        <w:t xml:space="preserve"> [8]</w:t>
      </w:r>
    </w:p>
    <w:p w14:paraId="121F4207" w14:textId="77777777" w:rsidR="00AD337C" w:rsidRPr="00AD337C" w:rsidRDefault="00AD337C" w:rsidP="00AD337C">
      <w:pPr>
        <w:jc w:val="center"/>
        <w:rPr>
          <w:sz w:val="18"/>
          <w:szCs w:val="18"/>
        </w:rPr>
      </w:pPr>
    </w:p>
    <w:p w14:paraId="70124264" w14:textId="5510A4D7" w:rsidR="00D67609" w:rsidRPr="00D67609" w:rsidRDefault="00B5181B" w:rsidP="00E05736">
      <w:pPr>
        <w:pStyle w:val="heading10"/>
        <w:outlineLvl w:val="0"/>
      </w:pPr>
      <w:r>
        <w:lastRenderedPageBreak/>
        <w:t>3   Blockchain Technology</w:t>
      </w:r>
    </w:p>
    <w:p w14:paraId="45F245C2" w14:textId="55671072" w:rsidR="0031532B" w:rsidRDefault="00F1475B" w:rsidP="0031532B">
      <w:pPr>
        <w:ind w:firstLine="0"/>
      </w:pPr>
      <w:ins w:id="141" w:author="Daniel Engels" w:date="2018-06-06T19:11:00Z">
        <w:r>
          <w:t>THIS IS TOO HIGH LEVEL WITHOUT FOLLOW UP. THE ORGANIZATION IN THIS SECTION IS NOT EASY TO FOLLOW FOR THE READER AS IT MOVES AROUND TO DIFFERENT TOPICS AND THEY DON</w:t>
        </w:r>
      </w:ins>
      <w:ins w:id="142" w:author="Daniel Engels" w:date="2018-06-06T19:13:00Z">
        <w:r>
          <w:t xml:space="preserve">’T LOGICALLY FLOW FROM ONE TO THE NEXT </w:t>
        </w:r>
      </w:ins>
      <w:r w:rsidR="0031532B">
        <w:t xml:space="preserve">Blockchain is a distributed ledger with no single point of control which was first introduced in 2008 by a </w:t>
      </w:r>
      <w:r w:rsidR="00B21D34">
        <w:t xml:space="preserve">person or a </w:t>
      </w:r>
      <w:r w:rsidR="0031532B">
        <w:t xml:space="preserve">group of people with </w:t>
      </w:r>
      <w:r w:rsidR="008F1B37">
        <w:t xml:space="preserve">the </w:t>
      </w:r>
      <w:r w:rsidR="0031532B">
        <w:t>pseudo</w:t>
      </w:r>
      <w:r w:rsidR="00B21D34">
        <w:t xml:space="preserve">nym </w:t>
      </w:r>
      <w:commentRangeStart w:id="143"/>
      <w:r w:rsidR="0031532B">
        <w:t xml:space="preserve">Satoshi </w:t>
      </w:r>
      <w:commentRangeEnd w:id="143"/>
      <w:r w:rsidR="00EB019D">
        <w:rPr>
          <w:rStyle w:val="CommentReference"/>
        </w:rPr>
        <w:commentReference w:id="143"/>
      </w:r>
      <w:r w:rsidR="0031532B">
        <w:t>Nakamoto</w:t>
      </w:r>
      <w:ins w:id="144" w:author="Daniel Engels" w:date="2018-06-06T19:07:00Z">
        <w:r w:rsidR="00EB019D">
          <w:t xml:space="preserve"> CITE NEEDED</w:t>
        </w:r>
      </w:ins>
      <w:r w:rsidR="0031532B">
        <w:t xml:space="preserve">. Though the concept of blockchain was associated with the innovation of </w:t>
      </w:r>
      <w:r w:rsidR="00E05736">
        <w:t xml:space="preserve">the </w:t>
      </w:r>
      <w:r w:rsidR="0031532B">
        <w:t xml:space="preserve">first cryptocurrency named Bitcoin, it has been widely used for other coins as well. Unlike a centralized system, Blockchain never requires any central repository of financial assets. This digital ledger is distributed across multiple computers or servers, known as </w:t>
      </w:r>
      <w:r w:rsidR="00E05736">
        <w:t>“</w:t>
      </w:r>
      <w:r w:rsidR="0031532B">
        <w:t>nodes</w:t>
      </w:r>
      <w:r w:rsidR="00E05736">
        <w:t>”</w:t>
      </w:r>
      <w:r w:rsidR="0031532B">
        <w:t>, connected over a peer-to-peer network (</w:t>
      </w:r>
      <w:ins w:id="145" w:author="Daniel Engels" w:date="2018-06-06T19:08:00Z">
        <w:r w:rsidR="00EB019D">
          <w:t xml:space="preserve">AS SHOWN IN </w:t>
        </w:r>
      </w:ins>
      <w:r w:rsidR="0031532B">
        <w:t>Fig</w:t>
      </w:r>
      <w:r w:rsidR="003E7BF3">
        <w:t>ure</w:t>
      </w:r>
      <w:r w:rsidR="0031532B">
        <w:t xml:space="preserve"> 3.1). Any transaction made on blockchain network are secured with a cryptographic encryption mechanism. In addition, blockchain ensures authenticity of any new transaction with validation by the miners in the network. Once validated and added, transactions cannot be erased</w:t>
      </w:r>
      <w:r w:rsidR="00E05736">
        <w:t>;</w:t>
      </w:r>
      <w:r w:rsidR="0031532B">
        <w:t xml:space="preserve"> only another transaction can be added to reverse an erroneous transaction</w:t>
      </w:r>
      <w:r w:rsidR="00E05736">
        <w:t xml:space="preserve">. This </w:t>
      </w:r>
      <w:r w:rsidR="0031532B">
        <w:t xml:space="preserve">makes the length of the chain ever-growing. </w:t>
      </w:r>
    </w:p>
    <w:p w14:paraId="7722CB79" w14:textId="77777777" w:rsidR="0031532B" w:rsidRDefault="0031532B" w:rsidP="0031532B">
      <w:pPr>
        <w:ind w:firstLine="0"/>
      </w:pPr>
    </w:p>
    <w:p w14:paraId="0E4D58E6" w14:textId="41BBCA62" w:rsidR="0031532B" w:rsidRDefault="0031532B" w:rsidP="0031532B">
      <w:pPr>
        <w:ind w:firstLine="0"/>
      </w:pPr>
      <w:r>
        <w:t xml:space="preserve"> </w:t>
      </w:r>
      <w:commentRangeStart w:id="146"/>
      <w:r>
        <w:rPr>
          <w:noProof/>
        </w:rPr>
        <w:drawing>
          <wp:inline distT="0" distB="0" distL="0" distR="0" wp14:anchorId="5AA19628" wp14:editId="3BDA5355">
            <wp:extent cx="4325303"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263" cy="1945328"/>
                    </a:xfrm>
                    <a:prstGeom prst="rect">
                      <a:avLst/>
                    </a:prstGeom>
                    <a:noFill/>
                  </pic:spPr>
                </pic:pic>
              </a:graphicData>
            </a:graphic>
          </wp:inline>
        </w:drawing>
      </w:r>
      <w:commentRangeEnd w:id="146"/>
      <w:r w:rsidR="00EB019D">
        <w:rPr>
          <w:rStyle w:val="CommentReference"/>
        </w:rPr>
        <w:commentReference w:id="146"/>
      </w:r>
    </w:p>
    <w:p w14:paraId="5C4FD7A8" w14:textId="00E23315" w:rsidR="0031532B" w:rsidRDefault="0031532B" w:rsidP="0031532B">
      <w:pPr>
        <w:ind w:firstLine="0"/>
        <w:rPr>
          <w:color w:val="000000" w:themeColor="text1"/>
        </w:rPr>
      </w:pPr>
    </w:p>
    <w:p w14:paraId="00CE679A" w14:textId="38CE0840" w:rsidR="0031532B" w:rsidRDefault="0031532B" w:rsidP="0031532B">
      <w:pPr>
        <w:ind w:firstLine="0"/>
        <w:jc w:val="center"/>
        <w:rPr>
          <w:sz w:val="18"/>
          <w:szCs w:val="18"/>
        </w:rPr>
      </w:pPr>
      <w:r w:rsidRPr="007B3B65">
        <w:rPr>
          <w:b/>
          <w:sz w:val="18"/>
          <w:szCs w:val="18"/>
        </w:rPr>
        <w:t>Fig</w:t>
      </w:r>
      <w:r w:rsidR="003E7BF3">
        <w:rPr>
          <w:b/>
          <w:sz w:val="18"/>
          <w:szCs w:val="18"/>
        </w:rPr>
        <w:t>ure</w:t>
      </w:r>
      <w:r w:rsidRPr="007B3B65">
        <w:rPr>
          <w:b/>
          <w:sz w:val="18"/>
          <w:szCs w:val="18"/>
        </w:rPr>
        <w:t xml:space="preserve"> </w:t>
      </w:r>
      <w:r>
        <w:rPr>
          <w:b/>
          <w:sz w:val="18"/>
          <w:szCs w:val="18"/>
        </w:rPr>
        <w:t>3.1</w:t>
      </w:r>
      <w:r w:rsidRPr="007B3B65">
        <w:rPr>
          <w:b/>
          <w:sz w:val="18"/>
          <w:szCs w:val="18"/>
        </w:rPr>
        <w:t>.</w:t>
      </w:r>
      <w:r>
        <w:rPr>
          <w:color w:val="000000"/>
        </w:rPr>
        <w:t xml:space="preserve"> </w:t>
      </w:r>
      <w:r w:rsidRPr="00E702C4">
        <w:rPr>
          <w:sz w:val="18"/>
          <w:szCs w:val="18"/>
        </w:rPr>
        <w:t>Ledger Architecture</w:t>
      </w:r>
    </w:p>
    <w:p w14:paraId="70E03714" w14:textId="64ADDDFE" w:rsidR="0031532B" w:rsidRDefault="0031532B" w:rsidP="0031532B">
      <w:pPr>
        <w:ind w:firstLine="0"/>
        <w:jc w:val="center"/>
        <w:rPr>
          <w:color w:val="000000" w:themeColor="text1"/>
        </w:rPr>
      </w:pPr>
    </w:p>
    <w:p w14:paraId="3DE02F61" w14:textId="77777777" w:rsidR="00F1475B" w:rsidRDefault="00F1475B" w:rsidP="0031532B">
      <w:pPr>
        <w:ind w:firstLine="0"/>
        <w:jc w:val="left"/>
        <w:rPr>
          <w:ins w:id="147" w:author="Daniel Engels" w:date="2018-06-06T19:10:00Z"/>
        </w:rPr>
      </w:pPr>
      <w:ins w:id="148" w:author="Daniel Engels" w:date="2018-06-06T19:10:00Z">
        <w:r>
          <w:t>We summarize the definitions of common Blockchain terms in Table 3.1.</w:t>
        </w:r>
      </w:ins>
    </w:p>
    <w:p w14:paraId="7D2A507B" w14:textId="2A0FDEB9" w:rsidR="0031532B" w:rsidDel="00EB019D" w:rsidRDefault="006E2A9C" w:rsidP="0031532B">
      <w:pPr>
        <w:ind w:firstLine="0"/>
        <w:jc w:val="left"/>
        <w:rPr>
          <w:del w:id="149" w:author="Daniel Engels" w:date="2018-06-06T19:10:00Z"/>
        </w:rPr>
      </w:pPr>
      <w:del w:id="150" w:author="Daniel Engels" w:date="2018-06-06T19:10:00Z">
        <w:r w:rsidDel="00EB019D">
          <w:delText xml:space="preserve">Before </w:delText>
        </w:r>
        <w:r w:rsidR="00600225" w:rsidDel="00EB019D">
          <w:delText>exploring</w:delText>
        </w:r>
        <w:r w:rsidDel="00EB019D">
          <w:delText xml:space="preserve"> a detailed operating model, we define a few important terms in Table 3.1:</w:delText>
        </w:r>
      </w:del>
    </w:p>
    <w:p w14:paraId="5096E618" w14:textId="330E3510" w:rsidR="006E2A9C" w:rsidRDefault="006E2A9C" w:rsidP="0031532B">
      <w:pPr>
        <w:ind w:firstLine="0"/>
        <w:jc w:val="left"/>
        <w:rPr>
          <w:color w:val="000000" w:themeColor="text1"/>
        </w:rPr>
      </w:pPr>
    </w:p>
    <w:p w14:paraId="43166587" w14:textId="324CF802" w:rsidR="006E2A9C" w:rsidRDefault="006E2A9C" w:rsidP="004A31C7">
      <w:pPr>
        <w:ind w:firstLine="0"/>
        <w:rPr>
          <w:color w:val="000000" w:themeColor="text1"/>
        </w:rPr>
      </w:pPr>
      <w:r w:rsidRPr="00C36FAB">
        <w:rPr>
          <w:b/>
          <w:sz w:val="18"/>
          <w:szCs w:val="18"/>
        </w:rPr>
        <w:t xml:space="preserve">Table </w:t>
      </w:r>
      <w:r>
        <w:rPr>
          <w:b/>
          <w:sz w:val="18"/>
          <w:szCs w:val="18"/>
        </w:rPr>
        <w:t>3.</w:t>
      </w:r>
      <w:r w:rsidRPr="00C36FAB">
        <w:rPr>
          <w:b/>
          <w:sz w:val="18"/>
          <w:szCs w:val="18"/>
        </w:rPr>
        <w:t>1.</w:t>
      </w:r>
      <w:r w:rsidRPr="00C36FAB">
        <w:rPr>
          <w:sz w:val="18"/>
          <w:szCs w:val="18"/>
        </w:rPr>
        <w:t xml:space="preserve"> </w:t>
      </w:r>
      <w:r w:rsidRPr="00E702C4">
        <w:rPr>
          <w:sz w:val="18"/>
          <w:szCs w:val="18"/>
        </w:rPr>
        <w:t xml:space="preserve">Definitions of frequently used </w:t>
      </w:r>
      <w:del w:id="151" w:author="Daniel Engels" w:date="2018-06-06T19:10:00Z">
        <w:r w:rsidRPr="00E702C4" w:rsidDel="00EB019D">
          <w:rPr>
            <w:sz w:val="18"/>
            <w:szCs w:val="18"/>
          </w:rPr>
          <w:delText>terminologies</w:delText>
        </w:r>
      </w:del>
      <w:ins w:id="152" w:author="Daniel Engels" w:date="2018-06-06T19:10:00Z">
        <w:r w:rsidR="00EB019D">
          <w:rPr>
            <w:sz w:val="18"/>
            <w:szCs w:val="18"/>
          </w:rPr>
          <w:t>Blockchain terms</w:t>
        </w:r>
      </w:ins>
      <w:r w:rsidRPr="00C36FAB">
        <w:rPr>
          <w:sz w:val="18"/>
          <w:szCs w:val="18"/>
        </w:rPr>
        <w:t>.</w:t>
      </w:r>
    </w:p>
    <w:p w14:paraId="292DC12D" w14:textId="461392C9" w:rsidR="006E2A9C" w:rsidRDefault="006E2A9C" w:rsidP="0031532B">
      <w:pPr>
        <w:ind w:firstLine="0"/>
        <w:jc w:val="left"/>
        <w:rPr>
          <w:color w:val="000000" w:themeColor="text1"/>
        </w:rPr>
      </w:pPr>
    </w:p>
    <w:tbl>
      <w:tblPr>
        <w:tblW w:w="5000" w:type="pct"/>
        <w:tblLayout w:type="fixed"/>
        <w:tblLook w:val="0000" w:firstRow="0" w:lastRow="0" w:firstColumn="0" w:lastColumn="0" w:noHBand="0" w:noVBand="0"/>
      </w:tblPr>
      <w:tblGrid>
        <w:gridCol w:w="1891"/>
        <w:gridCol w:w="5026"/>
      </w:tblGrid>
      <w:tr w:rsidR="006E2A9C" w14:paraId="5D968BB4" w14:textId="77777777" w:rsidTr="00EB019D">
        <w:trPr>
          <w:trHeight w:val="225"/>
        </w:trPr>
        <w:tc>
          <w:tcPr>
            <w:tcW w:w="1367" w:type="pct"/>
            <w:tcBorders>
              <w:top w:val="single" w:sz="12" w:space="0" w:color="000000" w:themeColor="text1"/>
              <w:bottom w:val="single" w:sz="6" w:space="0" w:color="000000" w:themeColor="text1"/>
            </w:tcBorders>
          </w:tcPr>
          <w:p w14:paraId="42A46DDE" w14:textId="71E2A237" w:rsidR="006E2A9C" w:rsidRPr="00D279BD" w:rsidRDefault="00A40BCC" w:rsidP="00EB019D">
            <w:pPr>
              <w:ind w:firstLine="0"/>
              <w:rPr>
                <w:sz w:val="18"/>
                <w:szCs w:val="18"/>
              </w:rPr>
            </w:pPr>
            <w:r w:rsidRPr="00D279BD">
              <w:rPr>
                <w:sz w:val="18"/>
                <w:szCs w:val="18"/>
              </w:rPr>
              <w:t>Terminology</w:t>
            </w:r>
          </w:p>
        </w:tc>
        <w:tc>
          <w:tcPr>
            <w:tcW w:w="3633" w:type="pct"/>
            <w:tcBorders>
              <w:top w:val="single" w:sz="12" w:space="0" w:color="000000" w:themeColor="text1"/>
              <w:bottom w:val="single" w:sz="6" w:space="0" w:color="000000" w:themeColor="text1"/>
            </w:tcBorders>
          </w:tcPr>
          <w:p w14:paraId="3917B564" w14:textId="7E359060" w:rsidR="006E2A9C" w:rsidRPr="00D279BD" w:rsidRDefault="00A40BCC" w:rsidP="00EB019D">
            <w:pPr>
              <w:ind w:firstLine="0"/>
              <w:jc w:val="left"/>
              <w:rPr>
                <w:sz w:val="18"/>
                <w:szCs w:val="18"/>
              </w:rPr>
            </w:pPr>
            <w:r w:rsidRPr="00D279BD">
              <w:rPr>
                <w:sz w:val="18"/>
                <w:szCs w:val="18"/>
              </w:rPr>
              <w:t xml:space="preserve">Description </w:t>
            </w:r>
          </w:p>
        </w:tc>
      </w:tr>
      <w:tr w:rsidR="006E2A9C" w14:paraId="7DE57F46" w14:textId="77777777" w:rsidTr="00EB019D">
        <w:trPr>
          <w:trHeight w:val="157"/>
        </w:trPr>
        <w:tc>
          <w:tcPr>
            <w:tcW w:w="1367" w:type="pct"/>
          </w:tcPr>
          <w:p w14:paraId="36ABB35D" w14:textId="61207A96" w:rsidR="006E2A9C" w:rsidRPr="00D279BD" w:rsidRDefault="006E2A9C" w:rsidP="006E2A9C">
            <w:pPr>
              <w:ind w:firstLine="0"/>
              <w:rPr>
                <w:sz w:val="18"/>
                <w:szCs w:val="18"/>
              </w:rPr>
            </w:pPr>
            <w:r w:rsidRPr="00D279BD">
              <w:rPr>
                <w:sz w:val="18"/>
                <w:szCs w:val="18"/>
              </w:rPr>
              <w:t>Genesis Block</w:t>
            </w:r>
          </w:p>
          <w:p w14:paraId="740CD86A" w14:textId="77777777" w:rsidR="006E2A9C" w:rsidRPr="00D279BD" w:rsidRDefault="006E2A9C" w:rsidP="006E2A9C">
            <w:pPr>
              <w:ind w:firstLine="0"/>
              <w:rPr>
                <w:sz w:val="18"/>
                <w:szCs w:val="18"/>
              </w:rPr>
            </w:pPr>
          </w:p>
        </w:tc>
        <w:tc>
          <w:tcPr>
            <w:tcW w:w="3633" w:type="pct"/>
            <w:vAlign w:val="center"/>
          </w:tcPr>
          <w:p w14:paraId="2BD74E59" w14:textId="32C4B249" w:rsidR="006E2A9C" w:rsidRPr="00757CE7"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The first</w:t>
            </w:r>
            <w:r w:rsidR="00600225" w:rsidRPr="00D279BD">
              <w:rPr>
                <w:rFonts w:ascii="Times New Roman" w:eastAsia="Times New Roman" w:hAnsi="Times New Roman"/>
                <w:color w:val="000000"/>
                <w:sz w:val="18"/>
                <w:szCs w:val="18"/>
                <w:lang w:eastAsia="en-US"/>
              </w:rPr>
              <w:t>-</w:t>
            </w:r>
            <w:del w:id="153" w:author="Unknown">
              <w:r w:rsidRPr="00D279BD" w:rsidDel="00F1475B">
                <w:rPr>
                  <w:rFonts w:ascii="Times New Roman" w:eastAsia="Times New Roman" w:hAnsi="Times New Roman"/>
                  <w:color w:val="000000"/>
                  <w:sz w:val="18"/>
                  <w:szCs w:val="18"/>
                  <w:lang w:eastAsia="en-US"/>
                </w:rPr>
                <w:delText>e</w:delText>
              </w:r>
            </w:del>
            <w:ins w:id="154" w:author="Daniel Engels" w:date="2018-06-06T19:10:00Z">
              <w:r w:rsidRPr="00D279BD">
                <w:rPr>
                  <w:rFonts w:ascii="Times New Roman" w:eastAsia="Times New Roman" w:hAnsi="Times New Roman"/>
                  <w:color w:val="000000"/>
                  <w:sz w:val="18"/>
                  <w:szCs w:val="18"/>
                  <w:lang w:eastAsia="en-US"/>
                </w:rPr>
                <w:t>v</w:t>
              </w:r>
            </w:ins>
            <w:r w:rsidRPr="00D279BD">
              <w:rPr>
                <w:rFonts w:ascii="Times New Roman" w:eastAsia="Times New Roman" w:hAnsi="Times New Roman"/>
                <w:color w:val="000000"/>
                <w:sz w:val="18"/>
                <w:szCs w:val="18"/>
                <w:lang w:eastAsia="en-US"/>
              </w:rPr>
              <w:t>er block created in a chain is known as the genesis block. For Bitcoin, Satoshi Nakamoto created the genesis block in 2009 just after the cryptocurrency was conceptualized.</w:t>
            </w:r>
          </w:p>
        </w:tc>
      </w:tr>
      <w:tr w:rsidR="006E2A9C" w14:paraId="5927D07E" w14:textId="77777777" w:rsidTr="00EB019D">
        <w:trPr>
          <w:trHeight w:val="225"/>
        </w:trPr>
        <w:tc>
          <w:tcPr>
            <w:tcW w:w="1367" w:type="pct"/>
          </w:tcPr>
          <w:p w14:paraId="6850A38D" w14:textId="7A871F7D" w:rsidR="006E2A9C" w:rsidRPr="00D279BD" w:rsidRDefault="006E2A9C" w:rsidP="006E2A9C">
            <w:pPr>
              <w:ind w:firstLine="0"/>
              <w:rPr>
                <w:sz w:val="18"/>
                <w:szCs w:val="18"/>
              </w:rPr>
            </w:pPr>
            <w:r w:rsidRPr="00D279BD">
              <w:rPr>
                <w:sz w:val="18"/>
                <w:szCs w:val="18"/>
              </w:rPr>
              <w:t>Parent Block</w:t>
            </w:r>
          </w:p>
          <w:p w14:paraId="789F53A0" w14:textId="77777777" w:rsidR="006E2A9C" w:rsidRPr="00D279BD" w:rsidRDefault="006E2A9C" w:rsidP="006E2A9C">
            <w:pPr>
              <w:ind w:firstLine="0"/>
              <w:rPr>
                <w:sz w:val="18"/>
                <w:szCs w:val="18"/>
              </w:rPr>
            </w:pPr>
          </w:p>
        </w:tc>
        <w:tc>
          <w:tcPr>
            <w:tcW w:w="3633" w:type="pct"/>
            <w:vAlign w:val="center"/>
          </w:tcPr>
          <w:p w14:paraId="37F1FA9B" w14:textId="2FC3FB46" w:rsidR="006E2A9C" w:rsidRPr="00757CE7"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Any block preceding the current block is called a parent block. The parent block’s structure is hashed and included in the current one as an input.</w:t>
            </w:r>
          </w:p>
        </w:tc>
      </w:tr>
      <w:tr w:rsidR="006E2A9C" w14:paraId="0CB26660" w14:textId="77777777" w:rsidTr="006E2A9C">
        <w:trPr>
          <w:trHeight w:val="208"/>
        </w:trPr>
        <w:tc>
          <w:tcPr>
            <w:tcW w:w="1367" w:type="pct"/>
          </w:tcPr>
          <w:p w14:paraId="41EEC44F" w14:textId="19C9CC5F" w:rsidR="006E2A9C" w:rsidRPr="00D279BD" w:rsidRDefault="006E2A9C" w:rsidP="006E2A9C">
            <w:pPr>
              <w:ind w:firstLine="0"/>
              <w:rPr>
                <w:sz w:val="18"/>
                <w:szCs w:val="18"/>
              </w:rPr>
            </w:pPr>
            <w:r w:rsidRPr="00D279BD">
              <w:rPr>
                <w:sz w:val="18"/>
                <w:szCs w:val="18"/>
              </w:rPr>
              <w:lastRenderedPageBreak/>
              <w:t>Blockchain Head</w:t>
            </w:r>
          </w:p>
        </w:tc>
        <w:tc>
          <w:tcPr>
            <w:tcW w:w="3633" w:type="pct"/>
            <w:vAlign w:val="center"/>
          </w:tcPr>
          <w:p w14:paraId="63AD5C14" w14:textId="78ADDAD7" w:rsidR="006E2A9C" w:rsidRPr="00757CE7"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The latest block added to a chain is called the blockchain head and the future blocks are appended to the current head.</w:t>
            </w:r>
          </w:p>
        </w:tc>
      </w:tr>
      <w:tr w:rsidR="006E2A9C" w14:paraId="37E60CBD" w14:textId="77777777" w:rsidTr="006E2A9C">
        <w:trPr>
          <w:trHeight w:val="208"/>
        </w:trPr>
        <w:tc>
          <w:tcPr>
            <w:tcW w:w="1367" w:type="pct"/>
          </w:tcPr>
          <w:p w14:paraId="5D4F8E82" w14:textId="69E6D70F" w:rsidR="006E2A9C" w:rsidRPr="00D279BD" w:rsidRDefault="006E2A9C" w:rsidP="006E2A9C">
            <w:pPr>
              <w:ind w:firstLine="0"/>
              <w:rPr>
                <w:sz w:val="18"/>
                <w:szCs w:val="18"/>
              </w:rPr>
            </w:pPr>
            <w:r w:rsidRPr="00D279BD">
              <w:rPr>
                <w:sz w:val="18"/>
                <w:szCs w:val="18"/>
              </w:rPr>
              <w:t>Block Height</w:t>
            </w:r>
          </w:p>
        </w:tc>
        <w:tc>
          <w:tcPr>
            <w:tcW w:w="3633" w:type="pct"/>
            <w:vAlign w:val="center"/>
          </w:tcPr>
          <w:p w14:paraId="501B06F0" w14:textId="0EC5069D" w:rsidR="006E2A9C" w:rsidRPr="00D279BD"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The height of a block refers to its chronological order.</w:t>
            </w:r>
          </w:p>
        </w:tc>
      </w:tr>
      <w:tr w:rsidR="006E2A9C" w14:paraId="7F3B03D7" w14:textId="77777777" w:rsidTr="006E2A9C">
        <w:trPr>
          <w:trHeight w:val="208"/>
        </w:trPr>
        <w:tc>
          <w:tcPr>
            <w:tcW w:w="1367" w:type="pct"/>
          </w:tcPr>
          <w:p w14:paraId="0F83898D" w14:textId="569B47DC" w:rsidR="006E2A9C" w:rsidRPr="00D279BD" w:rsidRDefault="006E2A9C" w:rsidP="006E2A9C">
            <w:pPr>
              <w:ind w:firstLine="0"/>
              <w:rPr>
                <w:sz w:val="18"/>
                <w:szCs w:val="18"/>
              </w:rPr>
            </w:pPr>
            <w:r w:rsidRPr="00D279BD">
              <w:rPr>
                <w:sz w:val="18"/>
                <w:szCs w:val="18"/>
              </w:rPr>
              <w:t>Miner</w:t>
            </w:r>
          </w:p>
        </w:tc>
        <w:tc>
          <w:tcPr>
            <w:tcW w:w="3633" w:type="pct"/>
            <w:vAlign w:val="center"/>
          </w:tcPr>
          <w:p w14:paraId="4440A65D" w14:textId="407F8F2E" w:rsidR="006E2A9C" w:rsidRPr="00D279BD"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 xml:space="preserve">Mining is an act of searching a difficult </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proof-of-work</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 xml:space="preserve"> to append a new block to an existing chain where nodes perform as miners in the context. Multiple nodes engage themselves into a contest to solve partial hash inversion of the existing chain and add new blocks to the chain.</w:t>
            </w:r>
          </w:p>
        </w:tc>
      </w:tr>
      <w:tr w:rsidR="006E2A9C" w14:paraId="4CE737AC" w14:textId="77777777" w:rsidTr="00EB019D">
        <w:trPr>
          <w:trHeight w:val="208"/>
        </w:trPr>
        <w:tc>
          <w:tcPr>
            <w:tcW w:w="1367" w:type="pct"/>
            <w:tcBorders>
              <w:bottom w:val="single" w:sz="12" w:space="0" w:color="000000" w:themeColor="text1"/>
            </w:tcBorders>
          </w:tcPr>
          <w:p w14:paraId="63C5F308" w14:textId="4157889E" w:rsidR="006E2A9C" w:rsidRPr="00D279BD" w:rsidRDefault="006E2A9C" w:rsidP="006E2A9C">
            <w:pPr>
              <w:ind w:firstLine="0"/>
              <w:rPr>
                <w:sz w:val="18"/>
                <w:szCs w:val="18"/>
              </w:rPr>
            </w:pPr>
            <w:r w:rsidRPr="00D279BD">
              <w:rPr>
                <w:sz w:val="18"/>
                <w:szCs w:val="18"/>
              </w:rPr>
              <w:t>Fork and Orphan Block</w:t>
            </w:r>
          </w:p>
        </w:tc>
        <w:tc>
          <w:tcPr>
            <w:tcW w:w="3633" w:type="pct"/>
            <w:tcBorders>
              <w:bottom w:val="single" w:sz="12" w:space="0" w:color="000000" w:themeColor="text1"/>
            </w:tcBorders>
            <w:vAlign w:val="center"/>
          </w:tcPr>
          <w:p w14:paraId="3C0953F8" w14:textId="27C84D67" w:rsidR="006E2A9C" w:rsidRPr="00D279BD" w:rsidRDefault="006E2A9C" w:rsidP="006E2A9C">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 xml:space="preserve">There may arise a situation when different miners arrive at different solutions and be ready to append the new blocks at the same time, but the longest chain wins in this situation. This scenario is known as </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fork</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 xml:space="preserve"> and the discarded blocks are called </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orphan</w:t>
            </w:r>
            <w:r w:rsidR="00436BC3" w:rsidRPr="00D279BD">
              <w:rPr>
                <w:rFonts w:ascii="Times New Roman" w:eastAsia="Times New Roman" w:hAnsi="Times New Roman"/>
                <w:color w:val="000000"/>
                <w:sz w:val="18"/>
                <w:szCs w:val="18"/>
                <w:lang w:eastAsia="en-US"/>
              </w:rPr>
              <w:t>”</w:t>
            </w:r>
            <w:r w:rsidRPr="00D279BD">
              <w:rPr>
                <w:rFonts w:ascii="Times New Roman" w:eastAsia="Times New Roman" w:hAnsi="Times New Roman"/>
                <w:color w:val="000000"/>
                <w:sz w:val="18"/>
                <w:szCs w:val="18"/>
                <w:lang w:eastAsia="en-US"/>
              </w:rPr>
              <w:t xml:space="preserve"> blocks (Fig</w:t>
            </w:r>
            <w:r w:rsidR="003E7BF3" w:rsidRPr="00D279BD">
              <w:rPr>
                <w:rFonts w:ascii="Times New Roman" w:eastAsia="Times New Roman" w:hAnsi="Times New Roman"/>
                <w:color w:val="000000"/>
                <w:sz w:val="18"/>
                <w:szCs w:val="18"/>
                <w:lang w:eastAsia="en-US"/>
              </w:rPr>
              <w:t>ure</w:t>
            </w:r>
            <w:r w:rsidRPr="00D279BD">
              <w:rPr>
                <w:rFonts w:ascii="Times New Roman" w:eastAsia="Times New Roman" w:hAnsi="Times New Roman"/>
                <w:color w:val="000000"/>
                <w:sz w:val="18"/>
                <w:szCs w:val="18"/>
                <w:lang w:eastAsia="en-US"/>
              </w:rPr>
              <w:t xml:space="preserve"> 3.2). </w:t>
            </w:r>
          </w:p>
        </w:tc>
      </w:tr>
    </w:tbl>
    <w:p w14:paraId="77F30F72" w14:textId="6D668E78" w:rsidR="006E2A9C" w:rsidRDefault="006E2A9C" w:rsidP="0031532B">
      <w:pPr>
        <w:ind w:firstLine="0"/>
        <w:jc w:val="left"/>
        <w:rPr>
          <w:color w:val="000000" w:themeColor="text1"/>
        </w:rPr>
      </w:pPr>
    </w:p>
    <w:p w14:paraId="12747062" w14:textId="77777777" w:rsidR="006E2A9C" w:rsidRPr="00CB1711" w:rsidRDefault="006E2A9C" w:rsidP="0031532B">
      <w:pPr>
        <w:ind w:firstLine="0"/>
        <w:jc w:val="left"/>
        <w:rPr>
          <w:color w:val="000000" w:themeColor="text1"/>
        </w:rPr>
      </w:pPr>
    </w:p>
    <w:p w14:paraId="0C25728A" w14:textId="5BBF73E4" w:rsidR="00B5181B" w:rsidRDefault="00EB019D" w:rsidP="006E2A9C">
      <w:pPr>
        <w:pStyle w:val="ListParagraph"/>
        <w:ind w:left="360"/>
        <w:jc w:val="center"/>
        <w:rPr>
          <w:rFonts w:ascii="Times" w:eastAsia="PMingLiU" w:hAnsi="Times"/>
          <w:color w:val="000000" w:themeColor="text1"/>
          <w:sz w:val="20"/>
          <w:szCs w:val="20"/>
          <w:lang w:eastAsia="de-DE"/>
        </w:rPr>
      </w:pPr>
      <w:ins w:id="155" w:author="Daniel Engels" w:date="2018-06-06T19:09:00Z">
        <w:r>
          <w:rPr>
            <w:rFonts w:ascii="Times" w:eastAsia="PMingLiU" w:hAnsi="Times"/>
            <w:color w:val="000000" w:themeColor="text1"/>
            <w:sz w:val="20"/>
            <w:szCs w:val="20"/>
            <w:lang w:eastAsia="de-DE"/>
          </w:rPr>
          <w:t>CREATE YOUR OWN FIGURE</w:t>
        </w:r>
      </w:ins>
      <w:del w:id="156" w:author="Daniel Engels" w:date="2018-06-06T19:09:00Z">
        <w:r w:rsidR="006E2A9C" w:rsidDel="00EB019D">
          <w:rPr>
            <w:rFonts w:ascii="Times" w:eastAsia="PMingLiU" w:hAnsi="Times"/>
            <w:noProof/>
            <w:color w:val="000000" w:themeColor="text1"/>
            <w:sz w:val="20"/>
            <w:szCs w:val="20"/>
            <w:lang w:eastAsia="de-DE"/>
          </w:rPr>
          <w:drawing>
            <wp:inline distT="0" distB="0" distL="0" distR="0" wp14:anchorId="3F100161" wp14:editId="6CCCB18E">
              <wp:extent cx="3872731" cy="36622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4328" cy="3692090"/>
                      </a:xfrm>
                      <a:prstGeom prst="rect">
                        <a:avLst/>
                      </a:prstGeom>
                      <a:noFill/>
                    </pic:spPr>
                  </pic:pic>
                </a:graphicData>
              </a:graphic>
            </wp:inline>
          </w:drawing>
        </w:r>
      </w:del>
    </w:p>
    <w:p w14:paraId="6C57470C" w14:textId="57DF7646" w:rsidR="006E2A9C" w:rsidRDefault="006E2A9C" w:rsidP="006E2A9C">
      <w:pPr>
        <w:ind w:firstLine="0"/>
        <w:jc w:val="center"/>
        <w:rPr>
          <w:sz w:val="18"/>
        </w:rPr>
      </w:pPr>
      <w:r w:rsidRPr="007B3B65">
        <w:rPr>
          <w:b/>
          <w:sz w:val="18"/>
          <w:szCs w:val="18"/>
        </w:rPr>
        <w:t>Fig</w:t>
      </w:r>
      <w:r w:rsidR="003E7BF3">
        <w:rPr>
          <w:b/>
          <w:sz w:val="18"/>
          <w:szCs w:val="18"/>
        </w:rPr>
        <w:t>ure</w:t>
      </w:r>
      <w:r w:rsidRPr="007B3B65">
        <w:rPr>
          <w:b/>
          <w:sz w:val="18"/>
          <w:szCs w:val="18"/>
        </w:rPr>
        <w:t xml:space="preserve"> </w:t>
      </w:r>
      <w:r>
        <w:rPr>
          <w:b/>
          <w:sz w:val="18"/>
          <w:szCs w:val="18"/>
        </w:rPr>
        <w:t>3.2</w:t>
      </w:r>
      <w:r w:rsidRPr="007B3B65">
        <w:rPr>
          <w:b/>
          <w:sz w:val="18"/>
          <w:szCs w:val="18"/>
        </w:rPr>
        <w:t>.</w:t>
      </w:r>
      <w:r>
        <w:rPr>
          <w:color w:val="000000"/>
        </w:rPr>
        <w:t xml:space="preserve"> </w:t>
      </w:r>
      <w:r>
        <w:rPr>
          <w:sz w:val="18"/>
        </w:rPr>
        <w:t>Forks in a blockchain [7]</w:t>
      </w:r>
    </w:p>
    <w:p w14:paraId="4B7D10BF" w14:textId="17F83A8B" w:rsidR="006E2A9C" w:rsidRDefault="006E2A9C" w:rsidP="006E2A9C">
      <w:pPr>
        <w:ind w:firstLine="0"/>
        <w:jc w:val="center"/>
        <w:rPr>
          <w:sz w:val="18"/>
          <w:szCs w:val="18"/>
        </w:rPr>
      </w:pPr>
    </w:p>
    <w:p w14:paraId="4F678CA0" w14:textId="64C4AC82" w:rsidR="006E2A9C" w:rsidRDefault="00EB019D" w:rsidP="00962D5E">
      <w:pPr>
        <w:ind w:firstLine="0"/>
      </w:pPr>
      <w:ins w:id="157" w:author="Daniel Engels" w:date="2018-06-06T19:09:00Z">
        <w:r>
          <w:t>MAKE FIGURE</w:t>
        </w:r>
      </w:ins>
      <w:r w:rsidR="006E2A9C">
        <w:t>The steps to run the network are as follows</w:t>
      </w:r>
      <w:r w:rsidR="008E5F80">
        <w:t xml:space="preserve"> [1]</w:t>
      </w:r>
      <w:r w:rsidR="006E2A9C">
        <w:t xml:space="preserve">: </w:t>
      </w:r>
    </w:p>
    <w:p w14:paraId="528AABEB" w14:textId="77777777" w:rsidR="006E2A9C" w:rsidRDefault="006E2A9C" w:rsidP="00962D5E">
      <w:pPr>
        <w:ind w:firstLine="0"/>
      </w:pPr>
      <w:r>
        <w:t xml:space="preserve">1) New transactions are broadcast to all nodes. </w:t>
      </w:r>
    </w:p>
    <w:p w14:paraId="2CF22F63" w14:textId="77777777" w:rsidR="006E2A9C" w:rsidRDefault="006E2A9C" w:rsidP="00962D5E">
      <w:pPr>
        <w:ind w:firstLine="0"/>
      </w:pPr>
      <w:r>
        <w:t xml:space="preserve">2) Each node collects new transactions into a block.  </w:t>
      </w:r>
    </w:p>
    <w:p w14:paraId="6210BAB6" w14:textId="77777777" w:rsidR="006E2A9C" w:rsidRDefault="006E2A9C" w:rsidP="00962D5E">
      <w:pPr>
        <w:ind w:firstLine="0"/>
      </w:pPr>
      <w:r>
        <w:t xml:space="preserve">3) Each node works on finding a difficult proof-of-work for its block. </w:t>
      </w:r>
    </w:p>
    <w:p w14:paraId="36D7B87A" w14:textId="77777777" w:rsidR="006E2A9C" w:rsidRDefault="006E2A9C" w:rsidP="00962D5E">
      <w:pPr>
        <w:ind w:firstLine="0"/>
      </w:pPr>
      <w:r>
        <w:t xml:space="preserve">4) When a node finds a proof-of-work, it broadcasts the block to all nodes. </w:t>
      </w:r>
    </w:p>
    <w:p w14:paraId="0CCCEA6E" w14:textId="77777777" w:rsidR="006E2A9C" w:rsidRDefault="006E2A9C" w:rsidP="00962D5E">
      <w:pPr>
        <w:ind w:firstLine="0"/>
      </w:pPr>
      <w:r>
        <w:t xml:space="preserve">5) Nodes accept the block only if all transactions in it are valid and not already spent. </w:t>
      </w:r>
    </w:p>
    <w:p w14:paraId="28EAA117" w14:textId="6DED99DC" w:rsidR="006E2A9C" w:rsidRDefault="006E2A9C" w:rsidP="00962D5E">
      <w:pPr>
        <w:ind w:firstLine="0"/>
      </w:pPr>
      <w:r>
        <w:t>6) Nodes express their acceptance of the block by working on creating the next block in the chain, using the hash of the accepted block as the previous hash.</w:t>
      </w:r>
    </w:p>
    <w:p w14:paraId="4F3488C7" w14:textId="5D8748B5" w:rsidR="006E2A9C" w:rsidRDefault="006E2A9C" w:rsidP="007746E3">
      <w:pPr>
        <w:rPr>
          <w:color w:val="000000" w:themeColor="text1"/>
        </w:rPr>
      </w:pPr>
      <w:r>
        <w:rPr>
          <w:color w:val="000000" w:themeColor="text1"/>
        </w:rPr>
        <w:t xml:space="preserve">Each block in a blockchain is timestamped and contains a set of validated transactions which are appended in order. These transactions, the timestamp, a nonce and </w:t>
      </w:r>
      <w:r w:rsidR="00C9147C">
        <w:rPr>
          <w:color w:val="000000" w:themeColor="text1"/>
        </w:rPr>
        <w:t xml:space="preserve">a </w:t>
      </w:r>
      <w:r>
        <w:rPr>
          <w:color w:val="000000" w:themeColor="text1"/>
        </w:rPr>
        <w:t>SHA-256 hash value of the previous block form the current block. The block then gets appended to end of each chain in the network. Sequentially chained transactions are secured with a digital signature based on public-private key encryption (Fig</w:t>
      </w:r>
      <w:r w:rsidR="00A27147">
        <w:rPr>
          <w:color w:val="000000" w:themeColor="text1"/>
        </w:rPr>
        <w:t>ure</w:t>
      </w:r>
      <w:r>
        <w:rPr>
          <w:color w:val="000000" w:themeColor="text1"/>
        </w:rPr>
        <w:t xml:space="preserve"> 3.3) that enables a payee to verify the chain of ownership. Timestamps on the block avoid the issue of duplicate transactions.</w:t>
      </w:r>
    </w:p>
    <w:p w14:paraId="6E7D3BB5" w14:textId="6F199028" w:rsidR="000B067B" w:rsidRPr="00C42B4F" w:rsidRDefault="000B067B" w:rsidP="000B067B">
      <w:pPr>
        <w:ind w:firstLine="180"/>
        <w:rPr>
          <w:rFonts w:cs="Times"/>
        </w:rPr>
      </w:pPr>
      <w:r w:rsidRPr="00694A7C">
        <w:rPr>
          <w:rFonts w:cs="Times"/>
        </w:rPr>
        <w:t>The difficulty</w:t>
      </w:r>
      <w:r w:rsidR="00DC1BB7">
        <w:rPr>
          <w:rFonts w:cs="Times"/>
        </w:rPr>
        <w:t xml:space="preserve"> of the proof-of-work</w:t>
      </w:r>
      <w:r w:rsidRPr="00694A7C">
        <w:rPr>
          <w:rFonts w:cs="Times"/>
        </w:rPr>
        <w:t xml:space="preserve"> is a measure of how challenging it may be to find a hash below a given target. A target is a 256-bit number that every client shares. In order for a block to be accepted to the network, the SHA</w:t>
      </w:r>
      <w:r w:rsidR="002A601F">
        <w:rPr>
          <w:rFonts w:cs="Times"/>
        </w:rPr>
        <w:t>-</w:t>
      </w:r>
      <w:r w:rsidRPr="00694A7C">
        <w:rPr>
          <w:rFonts w:cs="Times"/>
        </w:rPr>
        <w:t>256 hash of the block must be lower than or equal to the current target [1</w:t>
      </w:r>
      <w:r w:rsidR="00231E30">
        <w:rPr>
          <w:rFonts w:cs="Times"/>
        </w:rPr>
        <w:t>4</w:t>
      </w:r>
      <w:r w:rsidRPr="00694A7C">
        <w:rPr>
          <w:rFonts w:cs="Times"/>
        </w:rPr>
        <w:t xml:space="preserve">]. Each individual block stores a representation for the hexadecimal target </w:t>
      </w:r>
      <w:r w:rsidR="006D4FC0">
        <w:rPr>
          <w:rFonts w:cs="Times"/>
        </w:rPr>
        <w:t xml:space="preserve">(e.g., </w:t>
      </w:r>
      <w:r w:rsidR="006D4FC0" w:rsidRPr="007B3B65">
        <w:rPr>
          <w:rFonts w:cs="Times"/>
        </w:rPr>
        <w:t>0x1b0404cb</w:t>
      </w:r>
      <w:r w:rsidR="006D4FC0">
        <w:rPr>
          <w:rFonts w:cs="Times"/>
        </w:rPr>
        <w:t xml:space="preserve">) </w:t>
      </w:r>
      <w:r w:rsidRPr="00694A7C">
        <w:rPr>
          <w:rFonts w:cs="Times"/>
        </w:rPr>
        <w:t>which can be derived.</w:t>
      </w:r>
    </w:p>
    <w:p w14:paraId="29FD1E39" w14:textId="77777777" w:rsidR="000B067B" w:rsidRDefault="000B067B" w:rsidP="007746E3">
      <w:pPr>
        <w:rPr>
          <w:color w:val="000000" w:themeColor="text1"/>
        </w:rPr>
      </w:pPr>
    </w:p>
    <w:p w14:paraId="13CC74CF" w14:textId="25A9F5C7" w:rsidR="006E2A9C" w:rsidRDefault="006E2A9C" w:rsidP="006E2A9C">
      <w:pPr>
        <w:ind w:firstLine="0"/>
        <w:jc w:val="left"/>
        <w:rPr>
          <w:sz w:val="18"/>
          <w:szCs w:val="18"/>
        </w:rPr>
      </w:pPr>
    </w:p>
    <w:p w14:paraId="04469F33" w14:textId="6DEEC180" w:rsidR="006E2A9C" w:rsidRDefault="006E2A9C" w:rsidP="006E2A9C">
      <w:pPr>
        <w:ind w:firstLine="0"/>
        <w:jc w:val="center"/>
        <w:rPr>
          <w:sz w:val="18"/>
          <w:szCs w:val="18"/>
        </w:rPr>
      </w:pPr>
      <w:del w:id="158" w:author="Daniel Engels" w:date="2018-06-06T19:14:00Z">
        <w:r w:rsidDel="00F1475B">
          <w:rPr>
            <w:noProof/>
            <w:sz w:val="18"/>
            <w:szCs w:val="18"/>
          </w:rPr>
          <w:drawing>
            <wp:inline distT="0" distB="0" distL="0" distR="0" wp14:anchorId="562AF895" wp14:editId="7B822E67">
              <wp:extent cx="4170045" cy="1657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0045" cy="1657985"/>
                      </a:xfrm>
                      <a:prstGeom prst="rect">
                        <a:avLst/>
                      </a:prstGeom>
                      <a:noFill/>
                    </pic:spPr>
                  </pic:pic>
                </a:graphicData>
              </a:graphic>
            </wp:inline>
          </w:drawing>
        </w:r>
      </w:del>
    </w:p>
    <w:p w14:paraId="6B0245C7" w14:textId="2B50508F" w:rsidR="006E2A9C" w:rsidRDefault="006E2A9C" w:rsidP="006E2A9C">
      <w:pPr>
        <w:ind w:firstLine="0"/>
        <w:jc w:val="center"/>
        <w:rPr>
          <w:sz w:val="18"/>
          <w:szCs w:val="18"/>
        </w:rPr>
      </w:pPr>
    </w:p>
    <w:p w14:paraId="432F414F" w14:textId="02381243" w:rsidR="006E2A9C" w:rsidRDefault="006E2A9C" w:rsidP="006E2A9C">
      <w:pPr>
        <w:ind w:firstLine="0"/>
        <w:jc w:val="center"/>
        <w:rPr>
          <w:sz w:val="18"/>
          <w:szCs w:val="18"/>
        </w:rPr>
      </w:pPr>
      <w:r>
        <w:rPr>
          <w:b/>
          <w:sz w:val="18"/>
          <w:szCs w:val="18"/>
        </w:rPr>
        <w:t>Fig</w:t>
      </w:r>
      <w:r w:rsidR="004B31CB">
        <w:rPr>
          <w:b/>
          <w:sz w:val="18"/>
          <w:szCs w:val="18"/>
        </w:rPr>
        <w:t>ure</w:t>
      </w:r>
      <w:r>
        <w:rPr>
          <w:b/>
          <w:sz w:val="18"/>
          <w:szCs w:val="18"/>
        </w:rPr>
        <w:t xml:space="preserve"> 3.3.</w:t>
      </w:r>
      <w:r>
        <w:rPr>
          <w:color w:val="000000" w:themeColor="text1"/>
          <w:sz w:val="18"/>
          <w:szCs w:val="18"/>
        </w:rPr>
        <w:t xml:space="preserve"> Encrypted </w:t>
      </w:r>
      <w:r>
        <w:rPr>
          <w:sz w:val="18"/>
          <w:szCs w:val="18"/>
        </w:rPr>
        <w:t>transactions in a block [7]</w:t>
      </w:r>
    </w:p>
    <w:p w14:paraId="721E2B14" w14:textId="0A678CA3" w:rsidR="006E2A9C" w:rsidRDefault="006E2A9C" w:rsidP="006E2A9C">
      <w:pPr>
        <w:ind w:firstLine="0"/>
        <w:jc w:val="center"/>
        <w:rPr>
          <w:sz w:val="18"/>
          <w:szCs w:val="18"/>
        </w:rPr>
      </w:pPr>
    </w:p>
    <w:p w14:paraId="3026A030" w14:textId="56ADB6B4" w:rsidR="006E2A9C" w:rsidRDefault="006E2A9C" w:rsidP="00962D5E">
      <w:pPr>
        <w:rPr>
          <w:color w:val="000000" w:themeColor="text1"/>
        </w:rPr>
      </w:pPr>
      <w:commentRangeStart w:id="159"/>
      <w:r>
        <w:rPr>
          <w:color w:val="000000" w:themeColor="text1"/>
        </w:rPr>
        <w:t xml:space="preserve">To grow, the network nodes </w:t>
      </w:r>
      <w:commentRangeEnd w:id="159"/>
      <w:r w:rsidR="00F1475B">
        <w:rPr>
          <w:rStyle w:val="CommentReference"/>
        </w:rPr>
        <w:commentReference w:id="159"/>
      </w:r>
      <w:r>
        <w:rPr>
          <w:color w:val="000000" w:themeColor="text1"/>
        </w:rPr>
        <w:t xml:space="preserve">identify the longest chain on which to work. Once a new transaction is broadcast to the chain, all available nodes collect the transaction to their own block and initiate a difficult proof-of-work for the block. The quickest node with a valid proof-of-work is then selected to grow the chain and the others will be left </w:t>
      </w:r>
      <w:r>
        <w:rPr>
          <w:color w:val="000000" w:themeColor="text1"/>
        </w:rPr>
        <w:lastRenderedPageBreak/>
        <w:t xml:space="preserve">as orphans for future use. A </w:t>
      </w:r>
      <w:commentRangeStart w:id="160"/>
      <w:r>
        <w:rPr>
          <w:color w:val="000000" w:themeColor="text1"/>
        </w:rPr>
        <w:t xml:space="preserve">Merkle tree structure with a pruning mechanism is considered in the blockchain network to save disk space with an ever-growing </w:t>
      </w:r>
      <w:commentRangeEnd w:id="160"/>
      <w:r w:rsidR="00F1475B">
        <w:rPr>
          <w:rStyle w:val="CommentReference"/>
        </w:rPr>
        <w:commentReference w:id="160"/>
      </w:r>
      <w:r>
        <w:rPr>
          <w:color w:val="000000" w:themeColor="text1"/>
        </w:rPr>
        <w:t>network.</w:t>
      </w:r>
      <w:ins w:id="161" w:author="Daniel Engels" w:date="2018-06-06T19:14:00Z">
        <w:r w:rsidR="00F1475B">
          <w:rPr>
            <w:color w:val="000000" w:themeColor="text1"/>
          </w:rPr>
          <w:t xml:space="preserve"> </w:t>
        </w:r>
      </w:ins>
    </w:p>
    <w:p w14:paraId="418B121F" w14:textId="773888F7" w:rsidR="006E2A9C" w:rsidRDefault="006E2A9C" w:rsidP="00962D5E">
      <w:pPr>
        <w:ind w:firstLine="0"/>
        <w:rPr>
          <w:color w:val="000000" w:themeColor="text1"/>
        </w:rPr>
      </w:pPr>
      <w:r>
        <w:rPr>
          <w:color w:val="000000" w:themeColor="text1"/>
        </w:rPr>
        <w:t xml:space="preserve">A typical cryptocurrency transaction on a blockchain network </w:t>
      </w:r>
      <w:r w:rsidR="00A3504F">
        <w:rPr>
          <w:color w:val="000000" w:themeColor="text1"/>
        </w:rPr>
        <w:t>is</w:t>
      </w:r>
      <w:r>
        <w:rPr>
          <w:color w:val="000000" w:themeColor="text1"/>
        </w:rPr>
        <w:t xml:space="preserve"> illustrated in Fig</w:t>
      </w:r>
      <w:r w:rsidR="00A27147">
        <w:rPr>
          <w:color w:val="000000" w:themeColor="text1"/>
        </w:rPr>
        <w:t>ure</w:t>
      </w:r>
      <w:r>
        <w:rPr>
          <w:color w:val="000000" w:themeColor="text1"/>
        </w:rPr>
        <w:t xml:space="preserve"> 3.4.</w:t>
      </w:r>
    </w:p>
    <w:p w14:paraId="1B96113F" w14:textId="67205A6D" w:rsidR="00962D5E" w:rsidRDefault="00962D5E" w:rsidP="006E2A9C">
      <w:pPr>
        <w:ind w:firstLine="0"/>
        <w:jc w:val="left"/>
        <w:rPr>
          <w:sz w:val="18"/>
          <w:szCs w:val="18"/>
        </w:rPr>
      </w:pPr>
    </w:p>
    <w:p w14:paraId="5F39FECF" w14:textId="4C3B1CA1" w:rsidR="00962D5E" w:rsidRDefault="00962D5E" w:rsidP="00962D5E">
      <w:pPr>
        <w:ind w:firstLine="0"/>
        <w:jc w:val="center"/>
        <w:rPr>
          <w:sz w:val="18"/>
          <w:szCs w:val="18"/>
        </w:rPr>
      </w:pPr>
      <w:del w:id="162" w:author="Daniel Engels" w:date="2018-06-06T19:14:00Z">
        <w:r w:rsidDel="00F1475B">
          <w:rPr>
            <w:noProof/>
            <w:sz w:val="18"/>
            <w:szCs w:val="18"/>
          </w:rPr>
          <w:drawing>
            <wp:inline distT="0" distB="0" distL="0" distR="0" wp14:anchorId="66B6E437" wp14:editId="12C62608">
              <wp:extent cx="4373880" cy="215394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5451" cy="2159646"/>
                      </a:xfrm>
                      <a:prstGeom prst="rect">
                        <a:avLst/>
                      </a:prstGeom>
                      <a:noFill/>
                    </pic:spPr>
                  </pic:pic>
                </a:graphicData>
              </a:graphic>
            </wp:inline>
          </w:drawing>
        </w:r>
      </w:del>
    </w:p>
    <w:p w14:paraId="4D4338BA" w14:textId="532486DB" w:rsidR="00962D5E" w:rsidRDefault="00962D5E" w:rsidP="00962D5E">
      <w:pPr>
        <w:ind w:firstLine="0"/>
        <w:jc w:val="center"/>
        <w:rPr>
          <w:sz w:val="18"/>
          <w:szCs w:val="18"/>
        </w:rPr>
      </w:pPr>
    </w:p>
    <w:p w14:paraId="3E0F4700" w14:textId="18472D86" w:rsidR="00962D5E" w:rsidRDefault="00962D5E" w:rsidP="00962D5E">
      <w:pPr>
        <w:jc w:val="center"/>
        <w:rPr>
          <w:color w:val="000000" w:themeColor="text1"/>
          <w:sz w:val="18"/>
          <w:szCs w:val="18"/>
        </w:rPr>
      </w:pPr>
      <w:r>
        <w:rPr>
          <w:b/>
          <w:sz w:val="18"/>
          <w:szCs w:val="18"/>
        </w:rPr>
        <w:t>Fig</w:t>
      </w:r>
      <w:r w:rsidR="004B31CB">
        <w:rPr>
          <w:b/>
          <w:sz w:val="18"/>
          <w:szCs w:val="18"/>
        </w:rPr>
        <w:t>ure</w:t>
      </w:r>
      <w:r>
        <w:rPr>
          <w:b/>
          <w:sz w:val="18"/>
          <w:szCs w:val="18"/>
        </w:rPr>
        <w:t xml:space="preserve"> 3.4.</w:t>
      </w:r>
      <w:r>
        <w:rPr>
          <w:color w:val="000000" w:themeColor="text1"/>
          <w:sz w:val="18"/>
          <w:szCs w:val="18"/>
        </w:rPr>
        <w:t xml:space="preserve"> Blockchain transaction cycle</w:t>
      </w:r>
      <w:r w:rsidR="008E5F80">
        <w:rPr>
          <w:color w:val="000000" w:themeColor="text1"/>
          <w:sz w:val="18"/>
          <w:szCs w:val="18"/>
        </w:rPr>
        <w:t xml:space="preserve"> </w:t>
      </w:r>
      <w:r w:rsidR="00086C9A">
        <w:rPr>
          <w:color w:val="000000" w:themeColor="text1"/>
          <w:sz w:val="18"/>
          <w:szCs w:val="18"/>
        </w:rPr>
        <w:t>[</w:t>
      </w:r>
      <w:r w:rsidR="008E5F80">
        <w:rPr>
          <w:color w:val="000000" w:themeColor="text1"/>
          <w:sz w:val="18"/>
          <w:szCs w:val="18"/>
        </w:rPr>
        <w:t>9]</w:t>
      </w:r>
    </w:p>
    <w:p w14:paraId="3B5669CF" w14:textId="6B2392C7" w:rsidR="00962D5E" w:rsidRDefault="00962D5E" w:rsidP="00962D5E">
      <w:pPr>
        <w:ind w:firstLine="0"/>
        <w:jc w:val="center"/>
        <w:rPr>
          <w:sz w:val="18"/>
          <w:szCs w:val="18"/>
        </w:rPr>
      </w:pPr>
    </w:p>
    <w:p w14:paraId="4EC2DCF2" w14:textId="1FE24CB3" w:rsidR="00962D5E" w:rsidRDefault="00962D5E" w:rsidP="00962D5E">
      <w:pPr>
        <w:ind w:firstLine="0"/>
        <w:jc w:val="left"/>
      </w:pPr>
      <w:r>
        <w:t>Table 3.2 describes the key advantages of a blockchain network.</w:t>
      </w:r>
    </w:p>
    <w:p w14:paraId="47A5201B" w14:textId="24CD84AD" w:rsidR="007D6B85" w:rsidRDefault="007D6B85" w:rsidP="00962D5E">
      <w:pPr>
        <w:ind w:firstLine="0"/>
        <w:jc w:val="left"/>
      </w:pPr>
    </w:p>
    <w:p w14:paraId="499AA574" w14:textId="4044F43C" w:rsidR="00962D5E" w:rsidRPr="004A31C7" w:rsidRDefault="00962D5E" w:rsidP="004A31C7">
      <w:pPr>
        <w:ind w:firstLine="0"/>
        <w:rPr>
          <w:color w:val="000000" w:themeColor="text1"/>
        </w:rPr>
      </w:pPr>
      <w:r w:rsidRPr="00C36FAB">
        <w:rPr>
          <w:b/>
          <w:sz w:val="18"/>
          <w:szCs w:val="18"/>
        </w:rPr>
        <w:t xml:space="preserve">Table </w:t>
      </w:r>
      <w:r>
        <w:rPr>
          <w:b/>
          <w:sz w:val="18"/>
          <w:szCs w:val="18"/>
        </w:rPr>
        <w:t>3.2</w:t>
      </w:r>
      <w:r w:rsidRPr="00C36FAB">
        <w:rPr>
          <w:b/>
          <w:sz w:val="18"/>
          <w:szCs w:val="18"/>
        </w:rPr>
        <w:t>.</w:t>
      </w:r>
      <w:r w:rsidRPr="00C36FAB">
        <w:rPr>
          <w:sz w:val="18"/>
          <w:szCs w:val="18"/>
        </w:rPr>
        <w:t xml:space="preserve"> </w:t>
      </w:r>
      <w:r w:rsidRPr="00E702C4">
        <w:rPr>
          <w:sz w:val="18"/>
          <w:szCs w:val="18"/>
        </w:rPr>
        <w:t>Blockchain advantages</w:t>
      </w:r>
      <w:r>
        <w:rPr>
          <w:sz w:val="18"/>
          <w:szCs w:val="18"/>
        </w:rPr>
        <w:t>.</w:t>
      </w:r>
    </w:p>
    <w:p w14:paraId="0F0A2C94" w14:textId="77777777" w:rsidR="00962D5E" w:rsidRDefault="00962D5E" w:rsidP="00962D5E">
      <w:pPr>
        <w:ind w:firstLine="0"/>
        <w:jc w:val="left"/>
        <w:rPr>
          <w:sz w:val="18"/>
          <w:szCs w:val="18"/>
        </w:rPr>
      </w:pPr>
    </w:p>
    <w:tbl>
      <w:tblPr>
        <w:tblW w:w="5000" w:type="pct"/>
        <w:tblLayout w:type="fixed"/>
        <w:tblLook w:val="0000" w:firstRow="0" w:lastRow="0" w:firstColumn="0" w:lastColumn="0" w:noHBand="0" w:noVBand="0"/>
      </w:tblPr>
      <w:tblGrid>
        <w:gridCol w:w="1891"/>
        <w:gridCol w:w="5026"/>
      </w:tblGrid>
      <w:tr w:rsidR="00962D5E" w14:paraId="04C4027D" w14:textId="77777777" w:rsidTr="00EB019D">
        <w:trPr>
          <w:trHeight w:val="225"/>
        </w:trPr>
        <w:tc>
          <w:tcPr>
            <w:tcW w:w="1367" w:type="pct"/>
            <w:tcBorders>
              <w:top w:val="single" w:sz="12" w:space="0" w:color="000000" w:themeColor="text1"/>
              <w:bottom w:val="single" w:sz="6" w:space="0" w:color="000000" w:themeColor="text1"/>
            </w:tcBorders>
          </w:tcPr>
          <w:p w14:paraId="00C7C532" w14:textId="7E14FDB2" w:rsidR="00962D5E" w:rsidRPr="00D279BD" w:rsidRDefault="00A40BCC" w:rsidP="00EB019D">
            <w:pPr>
              <w:ind w:firstLine="0"/>
              <w:rPr>
                <w:sz w:val="18"/>
                <w:szCs w:val="18"/>
              </w:rPr>
            </w:pPr>
            <w:r w:rsidRPr="00D279BD">
              <w:rPr>
                <w:sz w:val="18"/>
                <w:szCs w:val="18"/>
              </w:rPr>
              <w:t>Advantages</w:t>
            </w:r>
          </w:p>
        </w:tc>
        <w:tc>
          <w:tcPr>
            <w:tcW w:w="3633" w:type="pct"/>
            <w:tcBorders>
              <w:top w:val="single" w:sz="12" w:space="0" w:color="000000" w:themeColor="text1"/>
              <w:bottom w:val="single" w:sz="6" w:space="0" w:color="000000" w:themeColor="text1"/>
            </w:tcBorders>
          </w:tcPr>
          <w:p w14:paraId="0AE4C0C5" w14:textId="145142E5" w:rsidR="00962D5E" w:rsidRPr="00D279BD" w:rsidRDefault="00A40BCC" w:rsidP="00EB019D">
            <w:pPr>
              <w:ind w:firstLine="0"/>
              <w:jc w:val="left"/>
              <w:rPr>
                <w:sz w:val="18"/>
                <w:szCs w:val="18"/>
              </w:rPr>
            </w:pPr>
            <w:r w:rsidRPr="00D279BD">
              <w:rPr>
                <w:sz w:val="18"/>
                <w:szCs w:val="18"/>
              </w:rPr>
              <w:t>Description</w:t>
            </w:r>
          </w:p>
        </w:tc>
      </w:tr>
      <w:tr w:rsidR="00962D5E" w14:paraId="03574861" w14:textId="77777777" w:rsidTr="00EB019D">
        <w:trPr>
          <w:trHeight w:val="157"/>
        </w:trPr>
        <w:tc>
          <w:tcPr>
            <w:tcW w:w="1367" w:type="pct"/>
          </w:tcPr>
          <w:p w14:paraId="0F6AA8B2" w14:textId="6D862095" w:rsidR="00962D5E" w:rsidRPr="00D279BD" w:rsidRDefault="00962D5E" w:rsidP="00962D5E">
            <w:pPr>
              <w:ind w:firstLine="0"/>
              <w:rPr>
                <w:sz w:val="18"/>
                <w:szCs w:val="18"/>
              </w:rPr>
            </w:pPr>
            <w:r w:rsidRPr="00D279BD">
              <w:rPr>
                <w:sz w:val="18"/>
                <w:szCs w:val="18"/>
              </w:rPr>
              <w:t>Decentralization</w:t>
            </w:r>
          </w:p>
        </w:tc>
        <w:tc>
          <w:tcPr>
            <w:tcW w:w="3633" w:type="pct"/>
            <w:vAlign w:val="center"/>
          </w:tcPr>
          <w:p w14:paraId="09D6751B" w14:textId="5167D739" w:rsidR="00962D5E" w:rsidRPr="00757CE7"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In contrast to a centralized system, a blockchain database is distributed across nodes connected in a distributed network. The network operates peer-to-peer, with the nodes together managing the database.</w:t>
            </w:r>
          </w:p>
        </w:tc>
      </w:tr>
      <w:tr w:rsidR="00962D5E" w14:paraId="4E1A4E7B" w14:textId="77777777" w:rsidTr="00EB019D">
        <w:trPr>
          <w:trHeight w:val="225"/>
        </w:trPr>
        <w:tc>
          <w:tcPr>
            <w:tcW w:w="1367" w:type="pct"/>
          </w:tcPr>
          <w:p w14:paraId="48F79762" w14:textId="6EE6C7B4" w:rsidR="00962D5E" w:rsidRPr="00D279BD" w:rsidRDefault="00962D5E" w:rsidP="00962D5E">
            <w:pPr>
              <w:ind w:firstLine="0"/>
              <w:jc w:val="left"/>
              <w:rPr>
                <w:sz w:val="18"/>
                <w:szCs w:val="18"/>
              </w:rPr>
            </w:pPr>
            <w:r w:rsidRPr="00D279BD">
              <w:rPr>
                <w:sz w:val="18"/>
                <w:szCs w:val="18"/>
              </w:rPr>
              <w:t>Durability and robustness</w:t>
            </w:r>
          </w:p>
        </w:tc>
        <w:tc>
          <w:tcPr>
            <w:tcW w:w="3633" w:type="pct"/>
            <w:vAlign w:val="center"/>
          </w:tcPr>
          <w:p w14:paraId="46E80526" w14:textId="5D4A5E67" w:rsidR="00962D5E" w:rsidRPr="00757CE7"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Since it is built on the Internet, blockchain automatically inherits the durability of the Internet. Moreover, since it cannot be controlled by any single entity or node and there is no single point of failure, blockchain is expected to produce a more robust result.</w:t>
            </w:r>
          </w:p>
        </w:tc>
      </w:tr>
      <w:tr w:rsidR="00962D5E" w14:paraId="71738070" w14:textId="77777777" w:rsidTr="00962D5E">
        <w:trPr>
          <w:trHeight w:val="208"/>
        </w:trPr>
        <w:tc>
          <w:tcPr>
            <w:tcW w:w="1367" w:type="pct"/>
          </w:tcPr>
          <w:p w14:paraId="0D0BEE18" w14:textId="2302179F" w:rsidR="00962D5E" w:rsidRPr="00D279BD" w:rsidRDefault="00962D5E" w:rsidP="00962D5E">
            <w:pPr>
              <w:ind w:firstLine="0"/>
              <w:jc w:val="left"/>
              <w:rPr>
                <w:sz w:val="18"/>
                <w:szCs w:val="18"/>
              </w:rPr>
            </w:pPr>
            <w:r w:rsidRPr="00D279BD">
              <w:rPr>
                <w:sz w:val="18"/>
                <w:szCs w:val="18"/>
              </w:rPr>
              <w:t xml:space="preserve">Transparency and </w:t>
            </w:r>
            <w:r w:rsidR="00E75B8F" w:rsidRPr="00D279BD">
              <w:rPr>
                <w:sz w:val="18"/>
                <w:szCs w:val="18"/>
              </w:rPr>
              <w:t>incorruptibility</w:t>
            </w:r>
          </w:p>
        </w:tc>
        <w:tc>
          <w:tcPr>
            <w:tcW w:w="3633" w:type="pct"/>
            <w:vAlign w:val="center"/>
          </w:tcPr>
          <w:p w14:paraId="798153A9" w14:textId="77B73B1B" w:rsidR="00962D5E" w:rsidRPr="00757CE7"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Blockchain works in a consensus. A self-auditing system reconciles transactions in regular intervals. Any block of transactions is visible to all the participants and data cannot be altered, once validated and entered.</w:t>
            </w:r>
          </w:p>
        </w:tc>
      </w:tr>
      <w:tr w:rsidR="00962D5E" w14:paraId="6D4F80C5" w14:textId="77777777" w:rsidTr="00EB019D">
        <w:trPr>
          <w:trHeight w:val="208"/>
        </w:trPr>
        <w:tc>
          <w:tcPr>
            <w:tcW w:w="1367" w:type="pct"/>
            <w:tcBorders>
              <w:bottom w:val="single" w:sz="12" w:space="0" w:color="000000" w:themeColor="text1"/>
            </w:tcBorders>
          </w:tcPr>
          <w:p w14:paraId="51B46FAE" w14:textId="6B47440E" w:rsidR="00962D5E" w:rsidRPr="00D279BD" w:rsidRDefault="00962D5E" w:rsidP="00962D5E">
            <w:pPr>
              <w:ind w:firstLine="0"/>
              <w:jc w:val="left"/>
              <w:rPr>
                <w:sz w:val="18"/>
                <w:szCs w:val="18"/>
              </w:rPr>
            </w:pPr>
            <w:r w:rsidRPr="00D279BD">
              <w:rPr>
                <w:sz w:val="18"/>
                <w:szCs w:val="18"/>
              </w:rPr>
              <w:t>Enhanced security</w:t>
            </w:r>
          </w:p>
        </w:tc>
        <w:tc>
          <w:tcPr>
            <w:tcW w:w="3633" w:type="pct"/>
            <w:tcBorders>
              <w:bottom w:val="single" w:sz="12" w:space="0" w:color="000000" w:themeColor="text1"/>
            </w:tcBorders>
            <w:vAlign w:val="center"/>
          </w:tcPr>
          <w:p w14:paraId="122D4227" w14:textId="5F1161BE" w:rsidR="00962D5E" w:rsidRPr="00D279BD" w:rsidRDefault="00962D5E" w:rsidP="00962D5E">
            <w:pPr>
              <w:ind w:firstLine="0"/>
              <w:rPr>
                <w:rFonts w:ascii="Times New Roman" w:eastAsia="Times New Roman" w:hAnsi="Times New Roman"/>
                <w:color w:val="000000"/>
                <w:sz w:val="18"/>
                <w:szCs w:val="18"/>
                <w:lang w:eastAsia="en-US"/>
              </w:rPr>
            </w:pPr>
            <w:r w:rsidRPr="00D279BD">
              <w:rPr>
                <w:rFonts w:ascii="Times New Roman" w:eastAsia="Times New Roman" w:hAnsi="Times New Roman"/>
                <w:color w:val="000000"/>
                <w:sz w:val="18"/>
                <w:szCs w:val="18"/>
                <w:lang w:eastAsia="en-US"/>
              </w:rPr>
              <w:t>First, with a distributed database architecture, a threat of attack on any centralized point is eliminated. Moreover, the proof-of-work mechanism and the use of hash functions and public-private keys make this blockchain network very secure from attack.</w:t>
            </w:r>
          </w:p>
        </w:tc>
      </w:tr>
    </w:tbl>
    <w:p w14:paraId="22ADCEF6" w14:textId="012A4365" w:rsidR="6B9D6C99" w:rsidRPr="00C36FAB" w:rsidRDefault="6B9D6C99" w:rsidP="000B18EA">
      <w:pPr>
        <w:pStyle w:val="heading10"/>
        <w:rPr>
          <w:rFonts w:eastAsia="Times" w:cs="Times"/>
          <w:color w:val="000000" w:themeColor="text1"/>
          <w:sz w:val="20"/>
        </w:rPr>
      </w:pPr>
      <w:r w:rsidRPr="00B5181B">
        <w:t>4   Data</w:t>
      </w:r>
    </w:p>
    <w:p w14:paraId="3A7FB1E8" w14:textId="37F51E7A" w:rsidR="6B9D6C99" w:rsidRPr="00A75117" w:rsidDel="5B3A24C5" w:rsidRDefault="00F1475B" w:rsidP="00F06F65">
      <w:pPr>
        <w:ind w:firstLine="0"/>
        <w:rPr>
          <w:rFonts w:eastAsia="Times" w:cs="Times"/>
        </w:rPr>
      </w:pPr>
      <w:ins w:id="163" w:author="Daniel Engels" w:date="2018-06-06T19:19:00Z">
        <w:r>
          <w:rPr>
            <w:rFonts w:eastAsia="Times" w:cs="Times"/>
          </w:rPr>
          <w:t xml:space="preserve">YOUR DESCRIPTION OF THE DATA IS SEVERELY LACKING. YOUR READER KNOWS NOTHING ABOUT YOUR DATA.  YOU MUST DESCRIBE IT TO THE READER. YOU MUST PROVIDE DETAILS TO ALLOW THE READER TO UNDERSTAND THAT THE DATA IS GOOD AND WHAT YOU HAVE DONE IS APPROPRIATE. </w:t>
        </w:r>
      </w:ins>
      <w:ins w:id="164" w:author="Daniel Engels" w:date="2018-06-06T19:27:00Z">
        <w:r w:rsidR="006F4EFA">
          <w:rPr>
            <w:rFonts w:eastAsia="Times" w:cs="Times"/>
          </w:rPr>
          <w:t xml:space="preserve">YOU HAVE DETAILS IN HERE THAT HAVE NOTHING TO DO WITH THE DATA. IF THEY ARE DATA DEPENDENT OR OTHERWISE RELATED TO THE DATA AND NOT THE OPERATION OF A BLOCKCHAIN, THEN YOU NEED TO MAKE IT EXPLICIT WHAT THE RELATIONSHIP IS. YOU HAVEN’T. </w:t>
        </w:r>
      </w:ins>
      <w:r w:rsidR="00551CBE">
        <w:rPr>
          <w:rFonts w:eastAsia="Times" w:cs="Times"/>
        </w:rPr>
        <w:t>We obtained</w:t>
      </w:r>
      <w:r w:rsidR="6B9D6C99" w:rsidRPr="6B9D6C99">
        <w:rPr>
          <w:rFonts w:eastAsia="Times" w:cs="Times"/>
        </w:rPr>
        <w:t xml:space="preserve"> complete historical Bitcoin blockchain </w:t>
      </w:r>
      <w:r w:rsidR="4FF6A8D0" w:rsidRPr="6B9D6C99">
        <w:rPr>
          <w:rFonts w:eastAsia="Times" w:cs="Times"/>
        </w:rPr>
        <w:t>trans</w:t>
      </w:r>
      <w:del w:id="165" w:author="Daniel Engels" w:date="2018-06-06T19:16:00Z">
        <w:r w:rsidR="0080510E" w:rsidDel="00F1475B">
          <w:rPr>
            <w:rStyle w:val="FootnoteReference"/>
            <w:rFonts w:eastAsia="Times" w:cs="Times"/>
          </w:rPr>
          <w:footnoteReference w:id="2"/>
        </w:r>
      </w:del>
      <w:r w:rsidR="4FF6A8D0" w:rsidRPr="6B9D6C99">
        <w:rPr>
          <w:rFonts w:eastAsia="Times" w:cs="Times"/>
        </w:rPr>
        <w:t>action</w:t>
      </w:r>
      <w:del w:id="168" w:author="Daniel Engels" w:date="2018-06-06T19:17:00Z">
        <w:r w:rsidR="4FF6A8D0" w:rsidRPr="6B9D6C99" w:rsidDel="00F1475B">
          <w:rPr>
            <w:rFonts w:eastAsia="Times" w:cs="Times"/>
          </w:rPr>
          <w:delText xml:space="preserve"> </w:delText>
        </w:r>
      </w:del>
      <w:ins w:id="169" w:author="Daniel Engels" w:date="2018-06-06T19:17:00Z">
        <w:r>
          <w:rPr>
            <w:rFonts w:eastAsia="Times" w:cs="Times"/>
          </w:rPr>
          <w:t xml:space="preserve"> </w:t>
        </w:r>
      </w:ins>
      <w:r w:rsidR="6B9D6C99" w:rsidRPr="6B9D6C99">
        <w:rPr>
          <w:rFonts w:eastAsia="Times" w:cs="Times"/>
        </w:rPr>
        <w:t>data</w:t>
      </w:r>
      <w:ins w:id="170" w:author="Daniel Engels" w:date="2018-06-06T19:17:00Z">
        <w:r>
          <w:rPr>
            <w:rStyle w:val="FootnoteReference"/>
            <w:rFonts w:eastAsia="Times" w:cs="Times"/>
          </w:rPr>
          <w:footnoteReference w:id="3"/>
        </w:r>
      </w:ins>
      <w:r w:rsidR="6B9D6C99" w:rsidRPr="6B9D6C99">
        <w:rPr>
          <w:rFonts w:eastAsia="Times" w:cs="Times"/>
        </w:rPr>
        <w:t xml:space="preserve"> </w:t>
      </w:r>
      <w:r w:rsidR="00551CBE">
        <w:rPr>
          <w:rFonts w:eastAsia="Times" w:cs="Times"/>
        </w:rPr>
        <w:t>from</w:t>
      </w:r>
      <w:r w:rsidR="6B9D6C99" w:rsidRPr="6B9D6C99">
        <w:rPr>
          <w:rFonts w:eastAsia="Times" w:cs="Times"/>
        </w:rPr>
        <w:t xml:space="preserve"> Kaggle</w:t>
      </w:r>
      <w:r w:rsidR="00BF2B38">
        <w:rPr>
          <w:rFonts w:eastAsia="Times" w:cs="Times"/>
        </w:rPr>
        <w:t xml:space="preserve"> [9]</w:t>
      </w:r>
      <w:r w:rsidR="6B9D6C99" w:rsidRPr="6B9D6C99">
        <w:rPr>
          <w:rFonts w:eastAsia="Times" w:cs="Times"/>
        </w:rPr>
        <w:t xml:space="preserve">. </w:t>
      </w:r>
      <w:r w:rsidR="20567339" w:rsidRPr="6B9D6C99">
        <w:rPr>
          <w:rFonts w:eastAsia="Times" w:cs="Times"/>
        </w:rPr>
        <w:t xml:space="preserve">The </w:t>
      </w:r>
      <w:r w:rsidR="028D493F" w:rsidRPr="00C36FAB">
        <w:rPr>
          <w:rFonts w:eastAsia="Times" w:cs="Times"/>
        </w:rPr>
        <w:t xml:space="preserve">data has </w:t>
      </w:r>
      <w:r w:rsidR="0094466A">
        <w:rPr>
          <w:rFonts w:eastAsia="Times" w:cs="Times"/>
        </w:rPr>
        <w:t>21</w:t>
      </w:r>
      <w:r w:rsidR="0378E560" w:rsidRPr="008300E6">
        <w:rPr>
          <w:rFonts w:eastAsia="Times" w:cs="Times"/>
        </w:rPr>
        <w:t xml:space="preserve"> attributes and </w:t>
      </w:r>
      <w:r w:rsidR="3F74108B" w:rsidRPr="008300E6">
        <w:rPr>
          <w:rFonts w:eastAsia="Times" w:cs="Times"/>
        </w:rPr>
        <w:t xml:space="preserve">313,423,709 </w:t>
      </w:r>
      <w:del w:id="173" w:author="Daniel Engels" w:date="2018-06-06T19:17:00Z">
        <w:r w:rsidR="3F74108B" w:rsidRPr="008300E6" w:rsidDel="00F1475B">
          <w:rPr>
            <w:rFonts w:eastAsia="Times" w:cs="Times"/>
          </w:rPr>
          <w:delText>rows</w:delText>
        </w:r>
      </w:del>
      <w:ins w:id="174" w:author="Daniel Engels" w:date="2018-06-06T19:17:00Z">
        <w:r>
          <w:rPr>
            <w:rFonts w:eastAsia="Times" w:cs="Times"/>
          </w:rPr>
          <w:t>entries</w:t>
        </w:r>
      </w:ins>
      <w:r w:rsidR="3F74108B" w:rsidRPr="008300E6">
        <w:rPr>
          <w:rFonts w:eastAsia="Times" w:cs="Times"/>
        </w:rPr>
        <w:t>.</w:t>
      </w:r>
      <w:r w:rsidR="77B8E6AA" w:rsidRPr="008300E6">
        <w:rPr>
          <w:rFonts w:eastAsia="Times" w:cs="Times"/>
        </w:rPr>
        <w:t xml:space="preserve"> </w:t>
      </w:r>
      <w:commentRangeStart w:id="175"/>
      <w:r w:rsidR="43F34826" w:rsidRPr="008300E6">
        <w:rPr>
          <w:rFonts w:eastAsia="Times" w:cs="Times"/>
        </w:rPr>
        <w:t xml:space="preserve">After </w:t>
      </w:r>
      <w:r w:rsidR="00A46FAE">
        <w:rPr>
          <w:rFonts w:eastAsia="Times" w:cs="Times"/>
        </w:rPr>
        <w:t xml:space="preserve">taking a random </w:t>
      </w:r>
      <w:r w:rsidR="43F34826" w:rsidRPr="008300E6">
        <w:rPr>
          <w:rFonts w:eastAsia="Times" w:cs="Times"/>
        </w:rPr>
        <w:t>s</w:t>
      </w:r>
      <w:r w:rsidR="190A145F" w:rsidRPr="008300E6">
        <w:rPr>
          <w:rFonts w:eastAsia="Times" w:cs="Times"/>
        </w:rPr>
        <w:t>amp</w:t>
      </w:r>
      <w:r w:rsidR="00A46FAE">
        <w:rPr>
          <w:rFonts w:eastAsia="Times" w:cs="Times"/>
        </w:rPr>
        <w:t>le</w:t>
      </w:r>
      <w:r w:rsidR="190A145F" w:rsidRPr="008300E6">
        <w:rPr>
          <w:rFonts w:eastAsia="Times" w:cs="Times"/>
        </w:rPr>
        <w:t xml:space="preserve"> and cleaning the data</w:t>
      </w:r>
      <w:commentRangeEnd w:id="175"/>
      <w:r>
        <w:rPr>
          <w:rStyle w:val="CommentReference"/>
        </w:rPr>
        <w:commentReference w:id="175"/>
      </w:r>
      <w:r w:rsidR="190A145F" w:rsidRPr="008300E6">
        <w:rPr>
          <w:rFonts w:eastAsia="Times" w:cs="Times"/>
        </w:rPr>
        <w:t xml:space="preserve"> there are now </w:t>
      </w:r>
      <w:r w:rsidR="0094466A">
        <w:rPr>
          <w:rFonts w:eastAsia="Times" w:cs="Times"/>
        </w:rPr>
        <w:t>5</w:t>
      </w:r>
      <w:r w:rsidR="190A145F" w:rsidRPr="00C36FAB">
        <w:rPr>
          <w:rFonts w:eastAsia="Times" w:cs="Times"/>
        </w:rPr>
        <w:t xml:space="preserve"> attributes and </w:t>
      </w:r>
      <w:commentRangeStart w:id="176"/>
      <w:r w:rsidR="190A145F" w:rsidRPr="00C36FAB">
        <w:rPr>
          <w:rFonts w:eastAsia="Times" w:cs="Times"/>
        </w:rPr>
        <w:t>5</w:t>
      </w:r>
      <w:r w:rsidR="60D9EAFF" w:rsidRPr="00C36FAB">
        <w:rPr>
          <w:rFonts w:eastAsia="Times" w:cs="Times"/>
        </w:rPr>
        <w:t xml:space="preserve">,419,268 </w:t>
      </w:r>
      <w:commentRangeEnd w:id="176"/>
      <w:r>
        <w:rPr>
          <w:rStyle w:val="CommentReference"/>
        </w:rPr>
        <w:commentReference w:id="176"/>
      </w:r>
      <w:r w:rsidR="60D9EAFF" w:rsidRPr="00C36FAB">
        <w:rPr>
          <w:rFonts w:eastAsia="Times" w:cs="Times"/>
        </w:rPr>
        <w:t xml:space="preserve">rows. </w:t>
      </w:r>
      <w:r w:rsidR="1F0C6ED0" w:rsidRPr="00C36FAB">
        <w:rPr>
          <w:rFonts w:eastAsia="Times" w:cs="Times"/>
        </w:rPr>
        <w:t xml:space="preserve">The </w:t>
      </w:r>
      <w:r w:rsidR="0094466A">
        <w:rPr>
          <w:rFonts w:eastAsia="Times" w:cs="Times"/>
        </w:rPr>
        <w:t>5</w:t>
      </w:r>
      <w:r w:rsidR="1F0C6ED0" w:rsidRPr="008300E6">
        <w:rPr>
          <w:rFonts w:eastAsia="Times" w:cs="Times"/>
        </w:rPr>
        <w:t xml:space="preserve"> attributes are</w:t>
      </w:r>
      <w:r w:rsidR="00062DB5">
        <w:rPr>
          <w:rFonts w:eastAsia="Times" w:cs="Times"/>
        </w:rPr>
        <w:t>:</w:t>
      </w:r>
      <w:r w:rsidR="1F0C6ED0" w:rsidRPr="008300E6">
        <w:rPr>
          <w:rFonts w:eastAsia="Times" w:cs="Times"/>
        </w:rPr>
        <w:t xml:space="preserve"> timestamp, t</w:t>
      </w:r>
      <w:r w:rsidR="3509D8FE" w:rsidRPr="008300E6">
        <w:rPr>
          <w:rFonts w:eastAsia="Times" w:cs="Times"/>
        </w:rPr>
        <w:t xml:space="preserve">ransaction ID, input </w:t>
      </w:r>
      <w:r w:rsidR="3509D8FE" w:rsidRPr="008300E6">
        <w:rPr>
          <w:rFonts w:eastAsia="Times" w:cs="Times"/>
        </w:rPr>
        <w:lastRenderedPageBreak/>
        <w:t xml:space="preserve">address, output address and the </w:t>
      </w:r>
      <w:commentRangeStart w:id="177"/>
      <w:r w:rsidR="3509D8FE" w:rsidRPr="008300E6">
        <w:rPr>
          <w:rFonts w:eastAsia="Times" w:cs="Times"/>
        </w:rPr>
        <w:t>satoshis</w:t>
      </w:r>
      <w:commentRangeEnd w:id="177"/>
      <w:r>
        <w:rPr>
          <w:rStyle w:val="CommentReference"/>
        </w:rPr>
        <w:commentReference w:id="177"/>
      </w:r>
      <w:r w:rsidR="618713BC" w:rsidRPr="008300E6">
        <w:rPr>
          <w:rFonts w:eastAsia="Times" w:cs="Times"/>
        </w:rPr>
        <w:t xml:space="preserve">. </w:t>
      </w:r>
      <w:r w:rsidR="5C2B0051" w:rsidRPr="008300E6">
        <w:rPr>
          <w:rFonts w:eastAsia="Times" w:cs="Times"/>
        </w:rPr>
        <w:t>T</w:t>
      </w:r>
      <w:r w:rsidR="1A3487C7" w:rsidRPr="008300E6">
        <w:rPr>
          <w:rFonts w:eastAsia="Times" w:cs="Times"/>
        </w:rPr>
        <w:t>he</w:t>
      </w:r>
      <w:r w:rsidR="006C0F48">
        <w:rPr>
          <w:rFonts w:eastAsia="Times" w:cs="Times"/>
        </w:rPr>
        <w:t xml:space="preserve">se are </w:t>
      </w:r>
      <w:r w:rsidR="00790121">
        <w:rPr>
          <w:rFonts w:eastAsia="Times" w:cs="Times"/>
        </w:rPr>
        <w:t xml:space="preserve">key </w:t>
      </w:r>
      <w:r w:rsidR="1A3487C7" w:rsidRPr="008300E6">
        <w:rPr>
          <w:rFonts w:eastAsia="Times" w:cs="Times"/>
        </w:rPr>
        <w:t>attributes need</w:t>
      </w:r>
      <w:r w:rsidR="006C0F48">
        <w:rPr>
          <w:rFonts w:eastAsia="Times" w:cs="Times"/>
        </w:rPr>
        <w:t>ed</w:t>
      </w:r>
      <w:r w:rsidR="1A3487C7" w:rsidRPr="008300E6">
        <w:rPr>
          <w:rFonts w:eastAsia="Times" w:cs="Times"/>
        </w:rPr>
        <w:t xml:space="preserve"> for </w:t>
      </w:r>
      <w:r w:rsidR="6C19A014" w:rsidRPr="008300E6">
        <w:rPr>
          <w:rFonts w:eastAsia="Times" w:cs="Times"/>
        </w:rPr>
        <w:t>mapping the transaction history</w:t>
      </w:r>
      <w:r w:rsidR="3AE1AE58" w:rsidRPr="008300E6">
        <w:rPr>
          <w:rFonts w:eastAsia="Times" w:cs="Times"/>
        </w:rPr>
        <w:t xml:space="preserve"> and </w:t>
      </w:r>
      <w:r w:rsidR="00312FB0">
        <w:rPr>
          <w:rFonts w:eastAsia="Times" w:cs="Times"/>
        </w:rPr>
        <w:t xml:space="preserve">computing a reputation score. </w:t>
      </w:r>
      <w:r w:rsidR="00B2086B">
        <w:rPr>
          <w:rFonts w:eastAsia="Times" w:cs="Times"/>
        </w:rPr>
        <w:t xml:space="preserve">There are </w:t>
      </w:r>
      <w:r w:rsidR="00FE2604">
        <w:rPr>
          <w:rFonts w:eastAsia="Times" w:cs="Times"/>
        </w:rPr>
        <w:t>2</w:t>
      </w:r>
      <w:r w:rsidR="00B2086B">
        <w:rPr>
          <w:rFonts w:eastAsia="Times" w:cs="Times"/>
        </w:rPr>
        <w:t xml:space="preserve"> additional </w:t>
      </w:r>
      <w:r w:rsidR="00064613">
        <w:rPr>
          <w:rFonts w:eastAsia="Times" w:cs="Times"/>
        </w:rPr>
        <w:t>attributes</w:t>
      </w:r>
      <w:r w:rsidR="00B2086B">
        <w:rPr>
          <w:rFonts w:eastAsia="Times" w:cs="Times"/>
        </w:rPr>
        <w:t xml:space="preserve"> that </w:t>
      </w:r>
      <w:del w:id="178" w:author="Daniel Engels" w:date="2018-06-06T19:17:00Z">
        <w:r w:rsidR="00B2086B" w:rsidDel="00F1475B">
          <w:rPr>
            <w:rFonts w:eastAsia="Times" w:cs="Times"/>
          </w:rPr>
          <w:delText>will b</w:delText>
        </w:r>
      </w:del>
      <w:ins w:id="179" w:author="Daniel Engels" w:date="2018-06-06T19:17:00Z">
        <w:r>
          <w:rPr>
            <w:rFonts w:eastAsia="Times" w:cs="Times"/>
          </w:rPr>
          <w:t>are</w:t>
        </w:r>
      </w:ins>
      <w:del w:id="180" w:author="Daniel Engels" w:date="2018-06-06T19:17:00Z">
        <w:r w:rsidR="00B2086B" w:rsidDel="00F1475B">
          <w:rPr>
            <w:rFonts w:eastAsia="Times" w:cs="Times"/>
          </w:rPr>
          <w:delText>e</w:delText>
        </w:r>
      </w:del>
      <w:r w:rsidR="00B2086B">
        <w:rPr>
          <w:rFonts w:eastAsia="Times" w:cs="Times"/>
        </w:rPr>
        <w:t xml:space="preserve"> generated based on the 5 </w:t>
      </w:r>
      <w:del w:id="181" w:author="Daniel Engels" w:date="2018-06-06T19:21:00Z">
        <w:r w:rsidR="00325289" w:rsidDel="00F1475B">
          <w:rPr>
            <w:rFonts w:eastAsia="Times" w:cs="Times"/>
          </w:rPr>
          <w:delText>listed above</w:delText>
        </w:r>
      </w:del>
      <w:ins w:id="182" w:author="Daniel Engels" w:date="2018-06-06T19:21:00Z">
        <w:r>
          <w:rPr>
            <w:rFonts w:eastAsia="Times" w:cs="Times"/>
          </w:rPr>
          <w:t>attributes</w:t>
        </w:r>
      </w:ins>
      <w:r w:rsidR="00E37BC1">
        <w:rPr>
          <w:rFonts w:eastAsia="Times" w:cs="Times"/>
        </w:rPr>
        <w:t>:</w:t>
      </w:r>
      <w:r w:rsidR="00325289">
        <w:rPr>
          <w:rFonts w:eastAsia="Times" w:cs="Times"/>
        </w:rPr>
        <w:t xml:space="preserve"> </w:t>
      </w:r>
      <w:r w:rsidR="00E37BC1">
        <w:rPr>
          <w:rFonts w:eastAsia="Times" w:cs="Times"/>
        </w:rPr>
        <w:t>a</w:t>
      </w:r>
      <w:r w:rsidR="00325289">
        <w:rPr>
          <w:rFonts w:eastAsia="Times" w:cs="Times"/>
        </w:rPr>
        <w:t xml:space="preserve"> </w:t>
      </w:r>
      <w:r w:rsidR="00064613">
        <w:rPr>
          <w:rFonts w:eastAsia="Times" w:cs="Times"/>
        </w:rPr>
        <w:t>quantifiable</w:t>
      </w:r>
      <w:r w:rsidR="00325289">
        <w:rPr>
          <w:rFonts w:eastAsia="Times" w:cs="Times"/>
        </w:rPr>
        <w:t xml:space="preserve"> metric to score the individual transactions per address and </w:t>
      </w:r>
      <w:r w:rsidR="00064613">
        <w:rPr>
          <w:rFonts w:eastAsia="Times" w:cs="Times"/>
        </w:rPr>
        <w:t>the reputation score for the address.</w:t>
      </w:r>
      <w:r w:rsidR="0076282A">
        <w:rPr>
          <w:rFonts w:eastAsia="Times" w:cs="Times"/>
        </w:rPr>
        <w:t xml:space="preserve"> </w:t>
      </w:r>
      <w:ins w:id="183" w:author="Daniel Engels" w:date="2018-06-06T19:21:00Z">
        <w:r w:rsidR="006F4EFA">
          <w:rPr>
            <w:rFonts w:eastAsia="Times" w:cs="Times"/>
          </w:rPr>
          <w:t>IF THESE ARE GENERATED, ARE THEY TRULY ATTRIBUTES? OR JUST PRECOMPUTED VALUES?</w:t>
        </w:r>
      </w:ins>
      <w:del w:id="184" w:author="Daniel Engels" w:date="2018-06-06T19:17:00Z">
        <w:r w:rsidR="0076282A" w:rsidDel="00F1475B">
          <w:rPr>
            <w:rFonts w:eastAsia="Times" w:cs="Times"/>
          </w:rPr>
          <w:delText xml:space="preserve">The </w:delText>
        </w:r>
        <w:r w:rsidR="00BB5DE8" w:rsidDel="00F1475B">
          <w:rPr>
            <w:rFonts w:eastAsia="Times" w:cs="Times"/>
          </w:rPr>
          <w:delText>computation of the 2 additional attributes will be described later in the section.</w:delText>
        </w:r>
      </w:del>
    </w:p>
    <w:p w14:paraId="3AC85100" w14:textId="4B84A2B1" w:rsidR="00170EA2" w:rsidRDefault="16AB2B25" w:rsidP="00F06F65">
      <w:r w:rsidRPr="16AB2B25">
        <w:t>Every transac</w:t>
      </w:r>
      <w:r w:rsidR="154604BE" w:rsidRPr="16AB2B25">
        <w:t>t</w:t>
      </w:r>
      <w:r w:rsidRPr="16AB2B25">
        <w:t>ion</w:t>
      </w:r>
      <w:r w:rsidR="78D636F5" w:rsidRPr="16AB2B25">
        <w:t xml:space="preserve"> is a simple transfer of</w:t>
      </w:r>
      <w:r w:rsidR="154604BE" w:rsidRPr="16AB2B25">
        <w:t xml:space="preserve"> a certain amount of Bitcoin from a</w:t>
      </w:r>
      <w:r w:rsidR="139B90B2" w:rsidRPr="16AB2B25">
        <w:t xml:space="preserve"> sender to a receiver. </w:t>
      </w:r>
      <w:r w:rsidR="00170EA2">
        <w:t xml:space="preserve">The transaction </w:t>
      </w:r>
      <w:del w:id="185" w:author="Daniel Engels" w:date="2018-06-06T19:22:00Z">
        <w:r w:rsidR="00170EA2" w:rsidDel="006F4EFA">
          <w:delText xml:space="preserve">will </w:delText>
        </w:r>
      </w:del>
      <w:r w:rsidR="00170EA2">
        <w:t>reference</w:t>
      </w:r>
      <w:ins w:id="186" w:author="Daniel Engels" w:date="2018-06-06T19:22:00Z">
        <w:r w:rsidR="006F4EFA">
          <w:t>s</w:t>
        </w:r>
      </w:ins>
      <w:r w:rsidR="00170EA2">
        <w:t xml:space="preserve"> previous transaction outputs as the new transaction inputs</w:t>
      </w:r>
      <w:r w:rsidR="00854F4F">
        <w:t xml:space="preserve"> and t</w:t>
      </w:r>
      <w:r w:rsidR="00170EA2">
        <w:t xml:space="preserve">hen dedicates all input coin values to new outputs. Since transactions are not encrypted, every single transaction can be seen inside a block. </w:t>
      </w:r>
    </w:p>
    <w:p w14:paraId="58DDCD56" w14:textId="789651FE" w:rsidR="638B792F" w:rsidRPr="00C36FAB" w:rsidRDefault="638B792F" w:rsidP="00C36FAB">
      <w:pPr>
        <w:pStyle w:val="p1a"/>
        <w:spacing w:before="240" w:after="240"/>
        <w:rPr>
          <w:sz w:val="18"/>
          <w:szCs w:val="18"/>
        </w:rPr>
      </w:pPr>
      <w:commentRangeStart w:id="187"/>
      <w:r w:rsidRPr="00C36FAB">
        <w:rPr>
          <w:b/>
          <w:sz w:val="18"/>
          <w:szCs w:val="18"/>
        </w:rPr>
        <w:t xml:space="preserve">Table </w:t>
      </w:r>
      <w:commentRangeEnd w:id="187"/>
      <w:r w:rsidR="006F4EFA">
        <w:rPr>
          <w:rStyle w:val="CommentReference"/>
        </w:rPr>
        <w:commentReference w:id="187"/>
      </w:r>
      <w:r w:rsidR="36C9BC1C" w:rsidRPr="00C36FAB">
        <w:rPr>
          <w:b/>
          <w:sz w:val="18"/>
          <w:szCs w:val="18"/>
        </w:rPr>
        <w:t>1</w:t>
      </w:r>
      <w:r w:rsidRPr="00C36FAB">
        <w:rPr>
          <w:b/>
          <w:sz w:val="18"/>
          <w:szCs w:val="18"/>
        </w:rPr>
        <w:t>.</w:t>
      </w:r>
      <w:r w:rsidRPr="00C36FAB">
        <w:rPr>
          <w:sz w:val="18"/>
          <w:szCs w:val="18"/>
        </w:rPr>
        <w:t xml:space="preserve"> </w:t>
      </w:r>
      <w:del w:id="188" w:author="Daniel Engels" w:date="2018-06-06T19:22:00Z">
        <w:r w:rsidR="7721EBDA" w:rsidRPr="00C36FAB" w:rsidDel="006F4EFA">
          <w:rPr>
            <w:sz w:val="18"/>
            <w:szCs w:val="18"/>
          </w:rPr>
          <w:delText xml:space="preserve">Outline </w:delText>
        </w:r>
      </w:del>
      <w:ins w:id="189" w:author="Daniel Engels" w:date="2018-06-06T19:22:00Z">
        <w:r w:rsidR="006F4EFA">
          <w:rPr>
            <w:sz w:val="18"/>
            <w:szCs w:val="18"/>
          </w:rPr>
          <w:t>Summary</w:t>
        </w:r>
        <w:r w:rsidR="006F4EFA" w:rsidRPr="00C36FAB">
          <w:rPr>
            <w:sz w:val="18"/>
            <w:szCs w:val="18"/>
          </w:rPr>
          <w:t xml:space="preserve"> </w:t>
        </w:r>
      </w:ins>
      <w:r w:rsidR="7721EBDA" w:rsidRPr="00C36FAB">
        <w:rPr>
          <w:sz w:val="18"/>
          <w:szCs w:val="18"/>
        </w:rPr>
        <w:t xml:space="preserve">of </w:t>
      </w:r>
      <w:r w:rsidR="256914B7" w:rsidRPr="00C36FAB">
        <w:rPr>
          <w:sz w:val="18"/>
          <w:szCs w:val="18"/>
        </w:rPr>
        <w:t xml:space="preserve">the transaction </w:t>
      </w:r>
      <w:r w:rsidR="5FFDD460" w:rsidRPr="00C36FAB">
        <w:rPr>
          <w:sz w:val="18"/>
          <w:szCs w:val="18"/>
        </w:rPr>
        <w:t xml:space="preserve">level </w:t>
      </w:r>
      <w:r w:rsidR="256914B7" w:rsidRPr="00C36FAB">
        <w:rPr>
          <w:sz w:val="18"/>
          <w:szCs w:val="18"/>
        </w:rPr>
        <w:t xml:space="preserve">data. </w:t>
      </w:r>
    </w:p>
    <w:tbl>
      <w:tblPr>
        <w:tblW w:w="5009" w:type="pct"/>
        <w:tblLayout w:type="fixed"/>
        <w:tblLook w:val="0000" w:firstRow="0" w:lastRow="0" w:firstColumn="0" w:lastColumn="0" w:noHBand="0" w:noVBand="0"/>
      </w:tblPr>
      <w:tblGrid>
        <w:gridCol w:w="1301"/>
        <w:gridCol w:w="2170"/>
        <w:gridCol w:w="3458"/>
      </w:tblGrid>
      <w:tr w:rsidR="00DA302C" w14:paraId="6ABC61AE" w14:textId="77777777" w:rsidTr="009C4ECE">
        <w:trPr>
          <w:trHeight w:val="241"/>
        </w:trPr>
        <w:tc>
          <w:tcPr>
            <w:tcW w:w="939" w:type="pct"/>
            <w:tcBorders>
              <w:top w:val="single" w:sz="12" w:space="0" w:color="000000" w:themeColor="text1"/>
              <w:bottom w:val="single" w:sz="6" w:space="0" w:color="000000" w:themeColor="text1"/>
            </w:tcBorders>
          </w:tcPr>
          <w:p w14:paraId="38156937" w14:textId="0CAD11A1" w:rsidR="638B792F" w:rsidRPr="00C36FAB" w:rsidRDefault="638B792F" w:rsidP="00C36FAB">
            <w:pPr>
              <w:ind w:firstLine="0"/>
              <w:rPr>
                <w:sz w:val="18"/>
                <w:szCs w:val="18"/>
              </w:rPr>
            </w:pPr>
            <w:r w:rsidRPr="00C36FAB">
              <w:rPr>
                <w:sz w:val="18"/>
                <w:szCs w:val="18"/>
              </w:rPr>
              <w:t>Field</w:t>
            </w:r>
            <w:r w:rsidR="00A75117">
              <w:rPr>
                <w:sz w:val="18"/>
                <w:szCs w:val="18"/>
              </w:rPr>
              <w:t xml:space="preserve">             </w:t>
            </w:r>
          </w:p>
        </w:tc>
        <w:tc>
          <w:tcPr>
            <w:tcW w:w="1566" w:type="pct"/>
            <w:tcBorders>
              <w:top w:val="single" w:sz="12" w:space="0" w:color="000000" w:themeColor="text1"/>
              <w:bottom w:val="single" w:sz="6" w:space="0" w:color="000000" w:themeColor="text1"/>
            </w:tcBorders>
          </w:tcPr>
          <w:p w14:paraId="42A936D5" w14:textId="77777777" w:rsidR="638B792F" w:rsidRPr="00C36FAB" w:rsidRDefault="638B792F" w:rsidP="00C36FAB">
            <w:pPr>
              <w:ind w:firstLine="0"/>
              <w:rPr>
                <w:sz w:val="18"/>
                <w:szCs w:val="18"/>
              </w:rPr>
            </w:pPr>
            <w:r w:rsidRPr="00C36FAB">
              <w:rPr>
                <w:sz w:val="18"/>
                <w:szCs w:val="18"/>
              </w:rPr>
              <w:t>Description</w:t>
            </w:r>
          </w:p>
        </w:tc>
        <w:tc>
          <w:tcPr>
            <w:tcW w:w="2496" w:type="pct"/>
            <w:tcBorders>
              <w:top w:val="single" w:sz="12" w:space="0" w:color="000000" w:themeColor="text1"/>
              <w:bottom w:val="single" w:sz="6" w:space="0" w:color="000000" w:themeColor="text1"/>
            </w:tcBorders>
          </w:tcPr>
          <w:p w14:paraId="5312CE98" w14:textId="2491F108" w:rsidR="2206AC1A" w:rsidRPr="00C36FAB" w:rsidRDefault="2206AC1A" w:rsidP="00C36FAB">
            <w:pPr>
              <w:ind w:firstLine="0"/>
              <w:jc w:val="left"/>
              <w:rPr>
                <w:sz w:val="18"/>
                <w:szCs w:val="18"/>
              </w:rPr>
            </w:pPr>
            <w:r w:rsidRPr="00C36FAB">
              <w:rPr>
                <w:sz w:val="18"/>
                <w:szCs w:val="18"/>
              </w:rPr>
              <w:t>Example</w:t>
            </w:r>
          </w:p>
        </w:tc>
      </w:tr>
      <w:tr w:rsidR="00DA302C" w14:paraId="179F8A5C" w14:textId="77777777" w:rsidTr="009C4ECE">
        <w:trPr>
          <w:trHeight w:val="168"/>
        </w:trPr>
        <w:tc>
          <w:tcPr>
            <w:tcW w:w="939" w:type="pct"/>
          </w:tcPr>
          <w:p w14:paraId="522354A8" w14:textId="31DF5A19" w:rsidR="61764F9A" w:rsidRPr="00C36FAB" w:rsidRDefault="6659F8FA" w:rsidP="00C36FAB">
            <w:pPr>
              <w:ind w:firstLine="0"/>
              <w:rPr>
                <w:sz w:val="18"/>
                <w:szCs w:val="18"/>
              </w:rPr>
            </w:pPr>
            <w:r w:rsidRPr="00C36FAB">
              <w:rPr>
                <w:sz w:val="18"/>
                <w:szCs w:val="18"/>
              </w:rPr>
              <w:t>Timestamp</w:t>
            </w:r>
          </w:p>
          <w:p w14:paraId="0CBF2EB8" w14:textId="350381FE" w:rsidR="32E84487" w:rsidRPr="00C36FAB" w:rsidRDefault="32E84487" w:rsidP="00C36FAB">
            <w:pPr>
              <w:ind w:firstLine="0"/>
              <w:rPr>
                <w:sz w:val="18"/>
                <w:szCs w:val="18"/>
              </w:rPr>
            </w:pPr>
          </w:p>
          <w:p w14:paraId="089E1277" w14:textId="77777777" w:rsidR="638B792F" w:rsidRPr="00C36FAB" w:rsidRDefault="638B792F" w:rsidP="00C36FAB">
            <w:pPr>
              <w:ind w:firstLine="0"/>
              <w:rPr>
                <w:sz w:val="18"/>
                <w:szCs w:val="18"/>
              </w:rPr>
            </w:pPr>
            <w:r w:rsidRPr="00C36FAB">
              <w:rPr>
                <w:sz w:val="18"/>
                <w:szCs w:val="18"/>
              </w:rPr>
              <w:t>Transaction ID</w:t>
            </w:r>
          </w:p>
        </w:tc>
        <w:tc>
          <w:tcPr>
            <w:tcW w:w="1566" w:type="pct"/>
          </w:tcPr>
          <w:p w14:paraId="7CB52328" w14:textId="77777777" w:rsidR="6659F8FA" w:rsidRPr="00C36FAB" w:rsidRDefault="6659F8FA" w:rsidP="00C36FAB">
            <w:pPr>
              <w:ind w:firstLine="0"/>
              <w:rPr>
                <w:sz w:val="18"/>
                <w:szCs w:val="18"/>
              </w:rPr>
            </w:pPr>
            <w:r w:rsidRPr="00C36FAB">
              <w:rPr>
                <w:sz w:val="18"/>
                <w:szCs w:val="18"/>
              </w:rPr>
              <w:t>Current time as seconds since 1970-01-01T00:00 UTC.</w:t>
            </w:r>
          </w:p>
          <w:p w14:paraId="0A18D743" w14:textId="77777777" w:rsidR="638B792F" w:rsidRPr="00C36FAB" w:rsidRDefault="638B792F" w:rsidP="00C36FAB">
            <w:pPr>
              <w:ind w:firstLine="0"/>
              <w:rPr>
                <w:sz w:val="18"/>
                <w:szCs w:val="18"/>
              </w:rPr>
            </w:pPr>
            <w:r w:rsidRPr="00C36FAB">
              <w:rPr>
                <w:sz w:val="18"/>
                <w:szCs w:val="18"/>
              </w:rPr>
              <w:t>A hashed value that represents a given transaction.</w:t>
            </w:r>
          </w:p>
        </w:tc>
        <w:tc>
          <w:tcPr>
            <w:tcW w:w="2496" w:type="pct"/>
          </w:tcPr>
          <w:p w14:paraId="65C777DF" w14:textId="1B1DAF72" w:rsidR="2206AC1A" w:rsidRPr="00C36FAB" w:rsidRDefault="1D4BBDEB" w:rsidP="00C36FAB">
            <w:pPr>
              <w:ind w:firstLine="0"/>
              <w:rPr>
                <w:rFonts w:eastAsia="Times" w:cs="Times"/>
                <w:sz w:val="18"/>
                <w:szCs w:val="18"/>
              </w:rPr>
            </w:pPr>
            <w:r w:rsidRPr="00C36FAB">
              <w:rPr>
                <w:rFonts w:eastAsia="Times" w:cs="Times"/>
                <w:sz w:val="18"/>
                <w:szCs w:val="18"/>
              </w:rPr>
              <w:t>148913219</w:t>
            </w:r>
            <w:r w:rsidR="504DE3AB" w:rsidRPr="00C36FAB">
              <w:rPr>
                <w:rFonts w:eastAsia="Times" w:cs="Times"/>
                <w:sz w:val="18"/>
                <w:szCs w:val="18"/>
              </w:rPr>
              <w:t>2 is equivalent to 03</w:t>
            </w:r>
            <w:r w:rsidR="71F5BFB6" w:rsidRPr="00C36FAB">
              <w:rPr>
                <w:rFonts w:eastAsia="Times" w:cs="Times"/>
                <w:sz w:val="18"/>
                <w:szCs w:val="18"/>
              </w:rPr>
              <w:t>-10-2017 T07:49</w:t>
            </w:r>
            <w:r w:rsidR="5113DED3" w:rsidRPr="00C36FAB">
              <w:rPr>
                <w:rFonts w:eastAsia="Times" w:cs="Times"/>
                <w:sz w:val="18"/>
                <w:szCs w:val="18"/>
              </w:rPr>
              <w:t xml:space="preserve"> UTC</w:t>
            </w:r>
          </w:p>
          <w:p w14:paraId="2079E973" w14:textId="081BFFF4" w:rsidR="2206AC1A" w:rsidRPr="00C36FAB" w:rsidRDefault="5E83237F" w:rsidP="00C36FAB">
            <w:pPr>
              <w:ind w:firstLine="0"/>
              <w:rPr>
                <w:rFonts w:eastAsia="Times" w:cs="Times"/>
                <w:sz w:val="18"/>
                <w:szCs w:val="18"/>
              </w:rPr>
            </w:pPr>
            <w:r w:rsidRPr="00C36FAB">
              <w:rPr>
                <w:rFonts w:eastAsia="Times" w:cs="Times"/>
                <w:sz w:val="18"/>
                <w:szCs w:val="18"/>
              </w:rPr>
              <w:t>943108050c5ff069e7c3177ab105791faeb7a7634d13f05a9915cd1d89326160</w:t>
            </w:r>
          </w:p>
        </w:tc>
      </w:tr>
      <w:tr w:rsidR="00DA302C" w14:paraId="57F5AC5D" w14:textId="77777777" w:rsidTr="009C4ECE">
        <w:trPr>
          <w:trHeight w:val="241"/>
        </w:trPr>
        <w:tc>
          <w:tcPr>
            <w:tcW w:w="939" w:type="pct"/>
          </w:tcPr>
          <w:p w14:paraId="308C485D" w14:textId="6E9FE4D6" w:rsidR="638B792F" w:rsidRPr="00C36FAB" w:rsidRDefault="638B792F" w:rsidP="00C36FAB">
            <w:pPr>
              <w:ind w:firstLine="0"/>
              <w:rPr>
                <w:sz w:val="18"/>
                <w:szCs w:val="18"/>
              </w:rPr>
            </w:pPr>
            <w:r w:rsidRPr="00C36FAB">
              <w:rPr>
                <w:sz w:val="18"/>
                <w:szCs w:val="18"/>
              </w:rPr>
              <w:t>Input</w:t>
            </w:r>
            <w:r w:rsidR="01B1A07C" w:rsidRPr="00C36FAB">
              <w:rPr>
                <w:sz w:val="18"/>
                <w:szCs w:val="18"/>
              </w:rPr>
              <w:t xml:space="preserve"> </w:t>
            </w:r>
            <w:r w:rsidR="3C984248" w:rsidRPr="00C36FAB">
              <w:rPr>
                <w:sz w:val="18"/>
                <w:szCs w:val="18"/>
              </w:rPr>
              <w:t>Address</w:t>
            </w:r>
          </w:p>
        </w:tc>
        <w:tc>
          <w:tcPr>
            <w:tcW w:w="1566" w:type="pct"/>
          </w:tcPr>
          <w:p w14:paraId="50E9406E" w14:textId="38B123A0" w:rsidR="638B792F" w:rsidRPr="00C36FAB" w:rsidRDefault="638B792F" w:rsidP="00C36FAB">
            <w:pPr>
              <w:ind w:firstLine="0"/>
              <w:rPr>
                <w:sz w:val="18"/>
                <w:szCs w:val="18"/>
              </w:rPr>
            </w:pPr>
            <w:r w:rsidRPr="00C36FAB">
              <w:rPr>
                <w:sz w:val="18"/>
                <w:szCs w:val="18"/>
              </w:rPr>
              <w:t>A</w:t>
            </w:r>
            <w:r w:rsidR="3C984248" w:rsidRPr="00C36FAB">
              <w:rPr>
                <w:sz w:val="18"/>
                <w:szCs w:val="18"/>
              </w:rPr>
              <w:t xml:space="preserve">n </w:t>
            </w:r>
            <w:r w:rsidR="4F93A364" w:rsidRPr="00C36FAB">
              <w:rPr>
                <w:sz w:val="18"/>
                <w:szCs w:val="18"/>
              </w:rPr>
              <w:t>i</w:t>
            </w:r>
            <w:r w:rsidR="08572DCE" w:rsidRPr="00C36FAB">
              <w:rPr>
                <w:sz w:val="18"/>
                <w:szCs w:val="18"/>
              </w:rPr>
              <w:t>dentifier of 26-35 alph</w:t>
            </w:r>
            <w:r w:rsidR="4F93A364" w:rsidRPr="00C36FAB">
              <w:rPr>
                <w:sz w:val="18"/>
                <w:szCs w:val="18"/>
              </w:rPr>
              <w:t>a</w:t>
            </w:r>
            <w:r w:rsidR="08572DCE" w:rsidRPr="00C36FAB">
              <w:rPr>
                <w:sz w:val="18"/>
                <w:szCs w:val="18"/>
              </w:rPr>
              <w:t xml:space="preserve">numeric characters </w:t>
            </w:r>
            <w:r w:rsidR="7D66C1F0" w:rsidRPr="00C36FAB">
              <w:rPr>
                <w:sz w:val="18"/>
                <w:szCs w:val="18"/>
              </w:rPr>
              <w:t>that represent</w:t>
            </w:r>
            <w:r w:rsidR="557769EE" w:rsidRPr="00C36FAB">
              <w:rPr>
                <w:sz w:val="18"/>
                <w:szCs w:val="18"/>
              </w:rPr>
              <w:t>s the sender.</w:t>
            </w:r>
            <w:r w:rsidR="56407F4E" w:rsidRPr="00C36FAB">
              <w:rPr>
                <w:sz w:val="18"/>
                <w:szCs w:val="18"/>
              </w:rPr>
              <w:t xml:space="preserve"> The </w:t>
            </w:r>
            <w:r w:rsidR="738EADC8" w:rsidRPr="00C36FAB">
              <w:rPr>
                <w:sz w:val="18"/>
                <w:szCs w:val="18"/>
              </w:rPr>
              <w:t>format of the address here is P2PKH.</w:t>
            </w:r>
          </w:p>
        </w:tc>
        <w:tc>
          <w:tcPr>
            <w:tcW w:w="2496" w:type="pct"/>
          </w:tcPr>
          <w:p w14:paraId="4F923F90" w14:textId="6E6A6523" w:rsidR="2206AC1A" w:rsidRPr="00C36FAB" w:rsidRDefault="09B8C602" w:rsidP="00C36FAB">
            <w:pPr>
              <w:ind w:firstLine="0"/>
              <w:rPr>
                <w:rFonts w:eastAsia="Times" w:cs="Times"/>
                <w:sz w:val="18"/>
                <w:szCs w:val="18"/>
              </w:rPr>
            </w:pPr>
            <w:r w:rsidRPr="00C36FAB">
              <w:rPr>
                <w:rFonts w:eastAsia="Times" w:cs="Times"/>
                <w:sz w:val="18"/>
                <w:szCs w:val="18"/>
              </w:rPr>
              <w:t>138Q5rFKXdfjVEgz82LZ2tLS6JeLXUaioU</w:t>
            </w:r>
          </w:p>
        </w:tc>
      </w:tr>
      <w:tr w:rsidR="009C4ECE" w14:paraId="1881070B" w14:textId="77777777" w:rsidTr="009C4ECE">
        <w:trPr>
          <w:trHeight w:val="223"/>
        </w:trPr>
        <w:tc>
          <w:tcPr>
            <w:tcW w:w="939" w:type="pct"/>
            <w:tcBorders>
              <w:bottom w:val="single" w:sz="12" w:space="0" w:color="000000" w:themeColor="text1"/>
            </w:tcBorders>
          </w:tcPr>
          <w:p w14:paraId="42BDB258" w14:textId="073F659E" w:rsidR="638B792F" w:rsidRPr="00C36FAB" w:rsidRDefault="638B792F" w:rsidP="00C36FAB">
            <w:pPr>
              <w:ind w:firstLine="0"/>
              <w:rPr>
                <w:sz w:val="18"/>
                <w:szCs w:val="18"/>
              </w:rPr>
            </w:pPr>
            <w:r w:rsidRPr="00C36FAB">
              <w:rPr>
                <w:sz w:val="18"/>
                <w:szCs w:val="18"/>
              </w:rPr>
              <w:t>Outputs</w:t>
            </w:r>
            <w:r w:rsidR="6B9E0348" w:rsidRPr="00C36FAB">
              <w:rPr>
                <w:sz w:val="18"/>
                <w:szCs w:val="18"/>
              </w:rPr>
              <w:t xml:space="preserve"> </w:t>
            </w:r>
            <w:r w:rsidR="47C615BA" w:rsidRPr="00C36FAB">
              <w:rPr>
                <w:sz w:val="18"/>
                <w:szCs w:val="18"/>
              </w:rPr>
              <w:t>Address</w:t>
            </w:r>
          </w:p>
          <w:p w14:paraId="3E19A80E" w14:textId="77777777" w:rsidR="07DCC452" w:rsidRPr="00C36FAB" w:rsidRDefault="07DCC452" w:rsidP="00C36FAB">
            <w:pPr>
              <w:ind w:firstLine="0"/>
              <w:rPr>
                <w:sz w:val="18"/>
                <w:szCs w:val="18"/>
              </w:rPr>
            </w:pPr>
          </w:p>
          <w:p w14:paraId="2C83490C" w14:textId="6E0B33BB" w:rsidR="4168166A" w:rsidRPr="00C36FAB" w:rsidRDefault="4168166A" w:rsidP="001B4C56">
            <w:pPr>
              <w:ind w:firstLine="0"/>
              <w:rPr>
                <w:sz w:val="18"/>
                <w:szCs w:val="18"/>
              </w:rPr>
            </w:pPr>
          </w:p>
          <w:p w14:paraId="5407D743" w14:textId="2836CB1B" w:rsidR="41329B60" w:rsidRPr="00C36FAB" w:rsidRDefault="41329B60" w:rsidP="001B4C56">
            <w:pPr>
              <w:ind w:firstLine="0"/>
              <w:rPr>
                <w:sz w:val="18"/>
                <w:szCs w:val="18"/>
              </w:rPr>
            </w:pPr>
          </w:p>
          <w:p w14:paraId="6DD0CCB3" w14:textId="1E2D6C10" w:rsidR="638B792F" w:rsidRPr="00C36FAB" w:rsidRDefault="4884A5A4" w:rsidP="00375CA7">
            <w:pPr>
              <w:ind w:firstLine="0"/>
              <w:rPr>
                <w:sz w:val="18"/>
                <w:szCs w:val="18"/>
              </w:rPr>
            </w:pPr>
            <w:r w:rsidRPr="00C36FAB">
              <w:rPr>
                <w:sz w:val="18"/>
                <w:szCs w:val="18"/>
              </w:rPr>
              <w:t>Satoshis</w:t>
            </w:r>
          </w:p>
          <w:p w14:paraId="0AD53D1F" w14:textId="693F7518" w:rsidR="638B792F" w:rsidRPr="00C36FAB" w:rsidRDefault="638B792F" w:rsidP="00375CA7">
            <w:pPr>
              <w:ind w:firstLine="0"/>
              <w:rPr>
                <w:sz w:val="18"/>
                <w:szCs w:val="18"/>
              </w:rPr>
            </w:pPr>
          </w:p>
        </w:tc>
        <w:tc>
          <w:tcPr>
            <w:tcW w:w="1566" w:type="pct"/>
            <w:tcBorders>
              <w:bottom w:val="single" w:sz="12" w:space="0" w:color="000000" w:themeColor="text1"/>
            </w:tcBorders>
          </w:tcPr>
          <w:p w14:paraId="7593DA85" w14:textId="7A68ED40" w:rsidR="4C59C1AB" w:rsidRPr="00C36FAB" w:rsidRDefault="557769EE" w:rsidP="00375CA7">
            <w:pPr>
              <w:ind w:firstLine="0"/>
              <w:rPr>
                <w:sz w:val="18"/>
                <w:szCs w:val="18"/>
              </w:rPr>
            </w:pPr>
            <w:r w:rsidRPr="00C36FAB">
              <w:rPr>
                <w:sz w:val="18"/>
                <w:szCs w:val="18"/>
              </w:rPr>
              <w:t>An identifier of 26-35 alphanumeric chara</w:t>
            </w:r>
            <w:r w:rsidR="13EC041E" w:rsidRPr="00C36FAB">
              <w:rPr>
                <w:sz w:val="18"/>
                <w:szCs w:val="18"/>
              </w:rPr>
              <w:t>c</w:t>
            </w:r>
            <w:r w:rsidRPr="00C36FAB">
              <w:rPr>
                <w:sz w:val="18"/>
                <w:szCs w:val="18"/>
              </w:rPr>
              <w:t>t</w:t>
            </w:r>
            <w:r w:rsidR="13EC041E" w:rsidRPr="00C36FAB">
              <w:rPr>
                <w:sz w:val="18"/>
                <w:szCs w:val="18"/>
              </w:rPr>
              <w:t xml:space="preserve">ers that represents the receiver. </w:t>
            </w:r>
            <w:r w:rsidR="09B8C602" w:rsidRPr="00C36FAB">
              <w:rPr>
                <w:sz w:val="18"/>
                <w:szCs w:val="18"/>
              </w:rPr>
              <w:t xml:space="preserve"> The format of the address here is P2PKH.</w:t>
            </w:r>
          </w:p>
          <w:p w14:paraId="62B1906A" w14:textId="7D411D6F" w:rsidR="00CD3CF1" w:rsidRPr="00C36FAB" w:rsidRDefault="7EC65236" w:rsidP="00375CA7">
            <w:pPr>
              <w:ind w:firstLine="0"/>
              <w:rPr>
                <w:sz w:val="18"/>
                <w:szCs w:val="18"/>
              </w:rPr>
            </w:pPr>
            <w:r w:rsidRPr="00C36FAB">
              <w:rPr>
                <w:sz w:val="18"/>
                <w:szCs w:val="18"/>
              </w:rPr>
              <w:t>The amount of Bitcoin sent from the Inp</w:t>
            </w:r>
            <w:r w:rsidR="06F26C0E" w:rsidRPr="00C36FAB">
              <w:rPr>
                <w:sz w:val="18"/>
                <w:szCs w:val="18"/>
              </w:rPr>
              <w:t>ut Address to the Output Ad</w:t>
            </w:r>
            <w:r w:rsidR="0594EA31" w:rsidRPr="00C36FAB">
              <w:rPr>
                <w:sz w:val="18"/>
                <w:szCs w:val="18"/>
              </w:rPr>
              <w:t>d</w:t>
            </w:r>
            <w:r w:rsidR="06F26C0E" w:rsidRPr="00C36FAB">
              <w:rPr>
                <w:sz w:val="18"/>
                <w:szCs w:val="18"/>
              </w:rPr>
              <w:t>ress.</w:t>
            </w:r>
          </w:p>
        </w:tc>
        <w:tc>
          <w:tcPr>
            <w:tcW w:w="2496" w:type="pct"/>
            <w:tcBorders>
              <w:bottom w:val="single" w:sz="12" w:space="0" w:color="000000" w:themeColor="text1"/>
            </w:tcBorders>
          </w:tcPr>
          <w:p w14:paraId="15A3BF9A" w14:textId="5D222630" w:rsidR="2206AC1A" w:rsidRPr="00C36FAB" w:rsidRDefault="0B5271CF" w:rsidP="00375CA7">
            <w:pPr>
              <w:ind w:firstLine="0"/>
              <w:rPr>
                <w:rFonts w:eastAsia="Times" w:cs="Times"/>
                <w:sz w:val="18"/>
                <w:szCs w:val="18"/>
              </w:rPr>
            </w:pPr>
            <w:r w:rsidRPr="00C36FAB">
              <w:rPr>
                <w:rFonts w:eastAsia="Times" w:cs="Times"/>
                <w:sz w:val="18"/>
                <w:szCs w:val="18"/>
              </w:rPr>
              <w:t>1Miuy5qySDSo95TL1uizgEYStSKwTaXiH9</w:t>
            </w:r>
          </w:p>
          <w:p w14:paraId="483CFE45" w14:textId="79AFF601" w:rsidR="2206AC1A" w:rsidRPr="00C36FAB" w:rsidRDefault="2206AC1A" w:rsidP="00375CA7">
            <w:pPr>
              <w:ind w:firstLine="0"/>
              <w:rPr>
                <w:rFonts w:eastAsia="Times" w:cs="Times"/>
                <w:sz w:val="18"/>
                <w:szCs w:val="18"/>
              </w:rPr>
            </w:pPr>
          </w:p>
          <w:p w14:paraId="0C3FCE56" w14:textId="04C793CD" w:rsidR="4168166A" w:rsidRPr="00C36FAB" w:rsidRDefault="4168166A" w:rsidP="00375CA7">
            <w:pPr>
              <w:ind w:firstLine="0"/>
              <w:rPr>
                <w:rFonts w:eastAsia="Times" w:cs="Times"/>
                <w:sz w:val="18"/>
                <w:szCs w:val="18"/>
              </w:rPr>
            </w:pPr>
          </w:p>
          <w:p w14:paraId="4EF99011" w14:textId="77777777" w:rsidR="2206AC1A" w:rsidRDefault="2206AC1A" w:rsidP="00375CA7">
            <w:pPr>
              <w:ind w:firstLine="0"/>
              <w:rPr>
                <w:rFonts w:eastAsia="Times" w:cs="Times"/>
                <w:sz w:val="18"/>
                <w:szCs w:val="18"/>
              </w:rPr>
            </w:pPr>
          </w:p>
          <w:p w14:paraId="5CBDD77D" w14:textId="5718C167" w:rsidR="00D75746" w:rsidRPr="00C36FAB" w:rsidRDefault="00D75746" w:rsidP="00375CA7">
            <w:pPr>
              <w:ind w:firstLine="0"/>
              <w:rPr>
                <w:rFonts w:eastAsia="Times" w:cs="Times"/>
                <w:sz w:val="18"/>
                <w:szCs w:val="18"/>
              </w:rPr>
            </w:pPr>
            <w:r w:rsidRPr="00C36FAB">
              <w:rPr>
                <w:rFonts w:eastAsia="Times" w:cs="Times"/>
                <w:sz w:val="18"/>
                <w:szCs w:val="18"/>
              </w:rPr>
              <w:t>1357920 BTC</w:t>
            </w:r>
          </w:p>
        </w:tc>
      </w:tr>
    </w:tbl>
    <w:p w14:paraId="48DB6B81" w14:textId="77777777" w:rsidR="00BF5AB7" w:rsidRDefault="00BF5AB7" w:rsidP="00375CA7">
      <w:pPr>
        <w:ind w:firstLine="0"/>
      </w:pPr>
    </w:p>
    <w:p w14:paraId="2D9BCC82" w14:textId="66D76D72" w:rsidR="00170EA2" w:rsidRDefault="55B8C855" w:rsidP="00375CA7">
      <w:pPr>
        <w:ind w:firstLine="0"/>
      </w:pPr>
      <w:r w:rsidRPr="01B579AD">
        <w:t xml:space="preserve">   </w:t>
      </w:r>
      <w:r w:rsidR="00170EA2">
        <w:t xml:space="preserve">The </w:t>
      </w:r>
      <w:commentRangeStart w:id="190"/>
      <w:r w:rsidR="00170EA2">
        <w:t xml:space="preserve">input </w:t>
      </w:r>
      <w:commentRangeEnd w:id="190"/>
      <w:r w:rsidR="006F4EFA">
        <w:rPr>
          <w:rStyle w:val="CommentReference"/>
        </w:rPr>
        <w:commentReference w:id="190"/>
      </w:r>
      <w:r w:rsidR="00170EA2">
        <w:t>is a reference to the output from the previous transaction. There can be many inputs per transaction. All of the inputs for a single transaction are added up and then used in the outputs of the new transaction [</w:t>
      </w:r>
      <w:r w:rsidR="5CBC51A0">
        <w:t>1</w:t>
      </w:r>
      <w:r w:rsidR="00545D4F">
        <w:t>2</w:t>
      </w:r>
      <w:r w:rsidR="00170EA2">
        <w:t>]. The output contains the instructions for sending the cryptocurrency over the network. Just like the inputs, there can be multiple outputs in a transaction that will share the added values of the inputs [</w:t>
      </w:r>
      <w:r w:rsidR="5CBC51A0">
        <w:t>1</w:t>
      </w:r>
      <w:r w:rsidR="00545D4F">
        <w:t>2</w:t>
      </w:r>
      <w:r w:rsidR="00170EA2">
        <w:t>].</w:t>
      </w:r>
      <w:ins w:id="191" w:author="Daniel Engels" w:date="2018-06-06T19:26:00Z">
        <w:r w:rsidR="006F4EFA">
          <w:t xml:space="preserve"> WHAT DOES THIS HAVE TO DO WITH THE DATA?</w:t>
        </w:r>
      </w:ins>
    </w:p>
    <w:p w14:paraId="59BAA556" w14:textId="3FC13C06" w:rsidR="00170EA2" w:rsidRDefault="00170EA2" w:rsidP="00170EA2">
      <w:r>
        <w:t xml:space="preserve">In order to verify that the inputs are authorized to collect the values that are referenced in the outputs, </w:t>
      </w:r>
      <w:commentRangeStart w:id="192"/>
      <w:r>
        <w:t xml:space="preserve">a Forth-like scripting system </w:t>
      </w:r>
      <w:commentRangeEnd w:id="192"/>
      <w:r w:rsidR="006F4EFA">
        <w:rPr>
          <w:rStyle w:val="CommentReference"/>
        </w:rPr>
        <w:commentReference w:id="192"/>
      </w:r>
      <w:r>
        <w:t xml:space="preserve">is used. There are two parts to the scripting system for all transactions made, </w:t>
      </w:r>
      <w:commentRangeStart w:id="193"/>
      <w:r>
        <w:t>scriptSig and scriptPubKey</w:t>
      </w:r>
      <w:r w:rsidRPr="1C91CD5E">
        <w:t xml:space="preserve"> [</w:t>
      </w:r>
      <w:r w:rsidR="5CBC51A0">
        <w:t>1</w:t>
      </w:r>
      <w:r w:rsidR="00545D4F">
        <w:t>3</w:t>
      </w:r>
      <w:r>
        <w:t>]. The inputs are a part of the scriptSig and the referenced outputs are a part of the scriptPubKey</w:t>
      </w:r>
      <w:r w:rsidRPr="1C91CD5E">
        <w:t>.</w:t>
      </w:r>
      <w:commentRangeEnd w:id="193"/>
      <w:r w:rsidR="006F4EFA">
        <w:rPr>
          <w:rStyle w:val="CommentReference"/>
        </w:rPr>
        <w:commentReference w:id="193"/>
      </w:r>
      <w:r w:rsidRPr="1C91CD5E">
        <w:t xml:space="preserve"> </w:t>
      </w:r>
      <w:ins w:id="194" w:author="Daniel Engels" w:date="2018-06-06T19:26:00Z">
        <w:r w:rsidR="006F4EFA">
          <w:t>WHAT DOES THIS HAVE TO DO WITH THE DATA?</w:t>
        </w:r>
      </w:ins>
    </w:p>
    <w:p w14:paraId="66250A2A" w14:textId="44BA9B0F" w:rsidR="2D4E3411" w:rsidRDefault="00170EA2" w:rsidP="00153F9B">
      <w:pPr>
        <w:rPr>
          <w:ins w:id="195" w:author="Daniel Engels" w:date="2018-06-06T19:34:00Z"/>
        </w:rPr>
      </w:pPr>
      <w:r>
        <w:t xml:space="preserve">The script is composed of a list of instructions that are recorded with each transaction. These instructions describe how well the next client can gain access to the cryptocurrency being transferred. The client that is spending the cryptocurrency must </w:t>
      </w:r>
      <w:r>
        <w:lastRenderedPageBreak/>
        <w:t>provide two things</w:t>
      </w:r>
      <w:r w:rsidR="006C71D5">
        <w:t xml:space="preserve">: </w:t>
      </w:r>
      <w:r>
        <w:t>a public key that has the destination address rooted in the script and a signature to prove the ownership of the private key that corresponds to the public key [</w:t>
      </w:r>
      <w:r w:rsidR="5CBC51A0">
        <w:t>1</w:t>
      </w:r>
      <w:r w:rsidR="00545D4F">
        <w:t>4</w:t>
      </w:r>
      <w:r>
        <w:t>].</w:t>
      </w:r>
      <w:ins w:id="196" w:author="Daniel Engels" w:date="2018-06-06T19:26:00Z">
        <w:r w:rsidR="006F4EFA">
          <w:t xml:space="preserve"> WHAT DOES THIS HAVE TO DO WITH THE DATA?</w:t>
        </w:r>
      </w:ins>
    </w:p>
    <w:p w14:paraId="45DB5C73" w14:textId="0B7684FE" w:rsidR="006A2247" w:rsidRDefault="006A2247" w:rsidP="00153F9B">
      <w:pPr>
        <w:rPr>
          <w:ins w:id="197" w:author="Daniel Engels" w:date="2018-06-06T19:34:00Z"/>
        </w:rPr>
      </w:pPr>
    </w:p>
    <w:p w14:paraId="5CD8B640" w14:textId="20BBCEC4" w:rsidR="006A2247" w:rsidRDefault="006A2247" w:rsidP="00153F9B">
      <w:ins w:id="198" w:author="Daniel Engels" w:date="2018-06-06T19:34:00Z">
        <w:r>
          <w:t>NEED A SECTION WHERE YOU DISCUSS ALL THE PROFILING YOU DID FOR WHAT IS A SUSPICIOUS ACTIVITY AND WHAT IS NOT.</w:t>
        </w:r>
      </w:ins>
    </w:p>
    <w:p w14:paraId="2FF0C065" w14:textId="47050144" w:rsidR="2D4E3411" w:rsidRDefault="197A8949" w:rsidP="00153F9B">
      <w:pPr>
        <w:pStyle w:val="heading10"/>
        <w:rPr>
          <w:szCs w:val="24"/>
        </w:rPr>
      </w:pPr>
      <w:r w:rsidRPr="197A8949">
        <w:t>5</w:t>
      </w:r>
      <w:r w:rsidR="2D4E3411" w:rsidRPr="197A8949">
        <w:t xml:space="preserve">   </w:t>
      </w:r>
      <w:commentRangeStart w:id="199"/>
      <w:del w:id="200" w:author="Daniel Engels" w:date="2018-06-06T19:27:00Z">
        <w:r w:rsidR="00856DF0" w:rsidDel="006F4EFA">
          <w:rPr>
            <w:bCs/>
            <w:szCs w:val="24"/>
          </w:rPr>
          <w:delText>Our</w:delText>
        </w:r>
        <w:r w:rsidR="00BF02C5" w:rsidDel="006F4EFA">
          <w:rPr>
            <w:bCs/>
            <w:szCs w:val="24"/>
          </w:rPr>
          <w:delText xml:space="preserve"> </w:delText>
        </w:r>
        <w:r w:rsidR="00856DF0" w:rsidRPr="00ED4862" w:rsidDel="006F4EFA">
          <w:rPr>
            <w:bCs/>
            <w:szCs w:val="24"/>
          </w:rPr>
          <w:delText xml:space="preserve">Approach for a </w:delText>
        </w:r>
      </w:del>
      <w:r w:rsidR="00856DF0" w:rsidRPr="00ED4862">
        <w:rPr>
          <w:bCs/>
          <w:szCs w:val="24"/>
        </w:rPr>
        <w:t xml:space="preserve">Reputation </w:t>
      </w:r>
      <w:commentRangeEnd w:id="199"/>
      <w:r w:rsidR="006A2247">
        <w:rPr>
          <w:rStyle w:val="CommentReference"/>
          <w:b w:val="0"/>
        </w:rPr>
        <w:commentReference w:id="199"/>
      </w:r>
      <w:r w:rsidR="00856DF0" w:rsidRPr="00ED4862">
        <w:rPr>
          <w:bCs/>
          <w:szCs w:val="24"/>
        </w:rPr>
        <w:t>Score</w:t>
      </w:r>
    </w:p>
    <w:p w14:paraId="221B33D0" w14:textId="4E38D4A0" w:rsidR="00D8459F" w:rsidRDefault="00DB0580" w:rsidP="00D8459F">
      <w:pPr>
        <w:pStyle w:val="p1a"/>
      </w:pPr>
      <w:r>
        <w:t>A</w:t>
      </w:r>
      <w:r w:rsidR="001A651F">
        <w:t xml:space="preserve"> reputation </w:t>
      </w:r>
      <w:r w:rsidR="00C47F58">
        <w:t xml:space="preserve">score </w:t>
      </w:r>
      <w:r>
        <w:t xml:space="preserve">is a </w:t>
      </w:r>
      <w:r w:rsidR="00FD2FAE">
        <w:t xml:space="preserve">gauge </w:t>
      </w:r>
      <w:r w:rsidR="00321FF5">
        <w:t xml:space="preserve">of a transactor’s </w:t>
      </w:r>
      <w:r w:rsidR="0015646C">
        <w:t>t</w:t>
      </w:r>
      <w:r>
        <w:t>rustworthiness</w:t>
      </w:r>
      <w:r w:rsidR="003111F8">
        <w:t xml:space="preserve">. </w:t>
      </w:r>
      <w:r w:rsidR="00EB5576">
        <w:t>U</w:t>
      </w:r>
      <w:r w:rsidR="00927F80">
        <w:t xml:space="preserve">sers </w:t>
      </w:r>
      <w:r w:rsidR="00F706B5">
        <w:t>are</w:t>
      </w:r>
      <w:r w:rsidR="00EB5576">
        <w:t xml:space="preserve"> unlikely to engage in transactions with </w:t>
      </w:r>
      <w:r w:rsidR="00C56F57">
        <w:t xml:space="preserve">an entity </w:t>
      </w:r>
      <w:r w:rsidR="00EB5576">
        <w:t>with a low reputation score</w:t>
      </w:r>
      <w:r w:rsidR="0038337E">
        <w:t>.</w:t>
      </w:r>
      <w:ins w:id="201" w:author="Daniel Engels" w:date="2018-06-06T19:28:00Z">
        <w:r w:rsidR="00C52EE5">
          <w:t xml:space="preserve"> THIS IS YOUR OPINION! DON’T MAKE THIS ASSUMPTION!</w:t>
        </w:r>
      </w:ins>
      <w:r w:rsidR="0038337E">
        <w:t xml:space="preserve"> </w:t>
      </w:r>
      <w:r w:rsidR="001A1E9D">
        <w:t xml:space="preserve">The steps </w:t>
      </w:r>
      <w:r w:rsidR="00D7262C">
        <w:t>we take to build a reputation score</w:t>
      </w:r>
      <w:r w:rsidR="00B121AD">
        <w:t xml:space="preserve"> </w:t>
      </w:r>
      <w:r w:rsidR="007D52EC">
        <w:t>are p</w:t>
      </w:r>
      <w:r w:rsidR="00B121AD">
        <w:t xml:space="preserve">rofiling transaction histories, </w:t>
      </w:r>
      <w:r w:rsidR="00A6700A">
        <w:t>flagging transactions, and creating a blacklist</w:t>
      </w:r>
      <w:r w:rsidR="00AB2C3D">
        <w:t xml:space="preserve"> of transactors</w:t>
      </w:r>
      <w:r w:rsidR="00CC3A80">
        <w:t>.</w:t>
      </w:r>
      <w:ins w:id="202" w:author="Daniel Engels" w:date="2018-06-06T19:30:00Z">
        <w:r w:rsidR="00C52EE5">
          <w:t xml:space="preserve"> DON’T TELL THE READ HOW YOU BUILD THE SCORE. TELL THE READER WHAT THE SCORE TELLS THEM ABOUT A TRANSACTOR.</w:t>
        </w:r>
      </w:ins>
      <w:r w:rsidR="00CC3A80">
        <w:t xml:space="preserve"> </w:t>
      </w:r>
      <w:r w:rsidR="008541BA">
        <w:t xml:space="preserve">The score </w:t>
      </w:r>
      <w:r w:rsidR="005D3539">
        <w:t>serves</w:t>
      </w:r>
      <w:r w:rsidR="008541BA">
        <w:t xml:space="preserve"> as a differentiator between</w:t>
      </w:r>
      <w:r w:rsidR="00410C73">
        <w:t xml:space="preserve"> </w:t>
      </w:r>
      <w:r w:rsidR="002D3C00">
        <w:t xml:space="preserve">transactors and helps them </w:t>
      </w:r>
      <w:r w:rsidR="00603DCD">
        <w:t>to improve their reputation score</w:t>
      </w:r>
      <w:ins w:id="203" w:author="Daniel Engels" w:date="2018-06-06T19:31:00Z">
        <w:r w:rsidR="00C52EE5">
          <w:t xml:space="preserve"> THIS TELLS ME YOUR REPUTATION SCORE IS BIASED</w:t>
        </w:r>
        <w:r w:rsidR="000E5782">
          <w:t xml:space="preserve"> AND EASILY GAMED</w:t>
        </w:r>
      </w:ins>
      <w:r w:rsidR="00603DCD">
        <w:t xml:space="preserve"> </w:t>
      </w:r>
      <w:commentRangeStart w:id="204"/>
      <w:r w:rsidR="00603DCD">
        <w:t>by avoiding bad actors</w:t>
      </w:r>
      <w:r w:rsidR="007B7850">
        <w:t xml:space="preserve"> in the network</w:t>
      </w:r>
      <w:commentRangeEnd w:id="204"/>
      <w:r w:rsidR="00C52EE5">
        <w:rPr>
          <w:rStyle w:val="CommentReference"/>
        </w:rPr>
        <w:commentReference w:id="204"/>
      </w:r>
      <w:r w:rsidR="007B7850">
        <w:t>.</w:t>
      </w:r>
    </w:p>
    <w:p w14:paraId="009B3857" w14:textId="77777777" w:rsidR="002750F8" w:rsidRDefault="002750F8" w:rsidP="002750F8"/>
    <w:p w14:paraId="28D3231C" w14:textId="77777777" w:rsidR="002750F8" w:rsidRPr="002750F8" w:rsidRDefault="002750F8" w:rsidP="002750F8"/>
    <w:p w14:paraId="3C2145D7" w14:textId="7127A98B" w:rsidR="2D4E3411" w:rsidRDefault="00856DF0" w:rsidP="00856DF0">
      <w:pPr>
        <w:ind w:firstLine="0"/>
        <w:rPr>
          <w:b/>
        </w:rPr>
      </w:pPr>
      <w:r w:rsidRPr="00153F9B">
        <w:rPr>
          <w:b/>
        </w:rPr>
        <w:t xml:space="preserve">5.1 </w:t>
      </w:r>
      <w:r>
        <w:rPr>
          <w:b/>
          <w:bCs/>
        </w:rPr>
        <w:t xml:space="preserve">Profiling </w:t>
      </w:r>
      <w:r w:rsidR="00BF02C5">
        <w:rPr>
          <w:b/>
          <w:bCs/>
        </w:rPr>
        <w:t>Transaction History</w:t>
      </w:r>
    </w:p>
    <w:p w14:paraId="12B7B04A" w14:textId="77777777" w:rsidR="00856DF0" w:rsidRDefault="00856DF0" w:rsidP="00856DF0">
      <w:pPr>
        <w:ind w:firstLine="0"/>
      </w:pPr>
    </w:p>
    <w:p w14:paraId="1591B820" w14:textId="338FC762" w:rsidR="6B959DED" w:rsidRDefault="39B2124F" w:rsidP="009E679D">
      <w:pPr>
        <w:pStyle w:val="p1a"/>
      </w:pPr>
      <w:r w:rsidRPr="009E679D">
        <w:t xml:space="preserve">When building the reputation score, there are two major attributes that act on each other for generating the actual score value. A </w:t>
      </w:r>
      <w:r w:rsidR="00C13CE4">
        <w:t>user’s</w:t>
      </w:r>
      <w:r w:rsidRPr="009E679D">
        <w:t xml:space="preserve"> score will be based on their addresses and transactions. Each transaction will be flagged and scored which then, in turn, will change the overall score of the address. </w:t>
      </w:r>
      <w:r w:rsidR="6B959DED" w:rsidRPr="009E679D">
        <w:t xml:space="preserve">Creating this profile of transaction history will allow certain </w:t>
      </w:r>
      <w:r w:rsidR="00C13CE4">
        <w:t>user</w:t>
      </w:r>
      <w:r w:rsidR="00936C4E">
        <w:t>s</w:t>
      </w:r>
      <w:r w:rsidR="00C13CE4">
        <w:t xml:space="preserve"> </w:t>
      </w:r>
      <w:r w:rsidR="6B959DED" w:rsidRPr="009E679D">
        <w:t xml:space="preserve">to be categorized as a good or bad actor. </w:t>
      </w:r>
    </w:p>
    <w:p w14:paraId="2B78B4A9" w14:textId="38C6DE10" w:rsidR="29C8C4C9" w:rsidRDefault="29C8C4C9">
      <w:r w:rsidRPr="009E679D">
        <w:t>There are four parameters that are taken into consideration when distinguishing a bad actor from a good actor</w:t>
      </w:r>
      <w:r w:rsidR="00936C4E">
        <w:t>:</w:t>
      </w:r>
      <w:r w:rsidRPr="009E679D">
        <w:t xml:space="preserve"> frequency of transactions, amount of the transaction, the ratio of inputs to outputs and whether it is a newly minted coin that goes to the same input address. The behavior of these parameters will </w:t>
      </w:r>
      <w:r w:rsidR="00FE3B7C">
        <w:t>determine</w:t>
      </w:r>
      <w:r w:rsidRPr="009E679D">
        <w:t xml:space="preserve"> the type of flag the transaction will be given. Th</w:t>
      </w:r>
      <w:r w:rsidR="303BD6A5" w:rsidRPr="009E679D">
        <w:t>e</w:t>
      </w:r>
      <w:r w:rsidRPr="009E679D">
        <w:t xml:space="preserve"> flag</w:t>
      </w:r>
      <w:r w:rsidR="303BD6A5" w:rsidRPr="009E679D">
        <w:t>s</w:t>
      </w:r>
      <w:r w:rsidRPr="009E679D">
        <w:t xml:space="preserve"> </w:t>
      </w:r>
      <w:r w:rsidR="00F90A55">
        <w:t xml:space="preserve">allow us to </w:t>
      </w:r>
      <w:r w:rsidR="004F2B60">
        <w:t xml:space="preserve">compute </w:t>
      </w:r>
      <w:r w:rsidRPr="009E679D">
        <w:t xml:space="preserve">the </w:t>
      </w:r>
      <w:r w:rsidR="00F90A55">
        <w:t>user’s</w:t>
      </w:r>
      <w:r w:rsidR="1C7A226D" w:rsidRPr="009E679D">
        <w:t xml:space="preserve"> reputation score. </w:t>
      </w:r>
    </w:p>
    <w:p w14:paraId="0C940CFC" w14:textId="557DD4CA" w:rsidR="29C8C4C9" w:rsidRDefault="29C8C4C9" w:rsidP="2B8E7096">
      <w:pPr>
        <w:ind w:firstLine="0"/>
      </w:pPr>
    </w:p>
    <w:p w14:paraId="06D3BC7D" w14:textId="77777777" w:rsidR="004210CA" w:rsidRDefault="004210CA" w:rsidP="2B8E7096">
      <w:pPr>
        <w:ind w:firstLine="0"/>
      </w:pPr>
    </w:p>
    <w:p w14:paraId="3A904E57" w14:textId="7BE80750" w:rsidR="2B8E7096" w:rsidRPr="00153F9B" w:rsidRDefault="2B8E7096" w:rsidP="00153F9B">
      <w:pPr>
        <w:ind w:firstLine="0"/>
        <w:outlineLvl w:val="0"/>
        <w:rPr>
          <w:b/>
        </w:rPr>
      </w:pPr>
      <w:r>
        <w:rPr>
          <w:b/>
        </w:rPr>
        <w:t>5.</w:t>
      </w:r>
      <w:r w:rsidR="00BF02C5">
        <w:rPr>
          <w:b/>
          <w:bCs/>
        </w:rPr>
        <w:t>2</w:t>
      </w:r>
      <w:r w:rsidRPr="00153F9B">
        <w:rPr>
          <w:b/>
        </w:rPr>
        <w:t xml:space="preserve"> </w:t>
      </w:r>
      <w:r w:rsidR="0B5C995C" w:rsidRPr="00153F9B">
        <w:rPr>
          <w:b/>
        </w:rPr>
        <w:t xml:space="preserve">Flagging Criteria </w:t>
      </w:r>
    </w:p>
    <w:p w14:paraId="5777C67B" w14:textId="2F01ED4F" w:rsidR="36DE2D19" w:rsidRPr="00153F9B" w:rsidRDefault="36DE2D19">
      <w:pPr>
        <w:rPr>
          <w:rFonts w:eastAsia="Times" w:cs="Times"/>
          <w:sz w:val="22"/>
          <w:szCs w:val="22"/>
        </w:rPr>
      </w:pPr>
    </w:p>
    <w:p w14:paraId="4F9329AA" w14:textId="7E0ADF32" w:rsidR="00645A7B" w:rsidRPr="009E679D" w:rsidRDefault="00D133D6" w:rsidP="009E679D">
      <w:pPr>
        <w:pStyle w:val="p1a"/>
      </w:pPr>
      <w:r w:rsidRPr="009E679D">
        <w:t xml:space="preserve">The flagging of transactions will </w:t>
      </w:r>
      <w:r w:rsidR="00DB76EF" w:rsidRPr="009E679D">
        <w:t xml:space="preserve">be the backbone of </w:t>
      </w:r>
      <w:r w:rsidR="001938F2" w:rsidRPr="009E679D">
        <w:t xml:space="preserve">the reputation score. This step is where </w:t>
      </w:r>
      <w:r w:rsidR="00B24518" w:rsidRPr="009E679D">
        <w:t>each</w:t>
      </w:r>
      <w:r w:rsidR="00DB6D34" w:rsidRPr="009E679D">
        <w:t xml:space="preserve"> </w:t>
      </w:r>
      <w:r w:rsidR="001938F2" w:rsidRPr="009E679D">
        <w:t>transaction</w:t>
      </w:r>
      <w:r w:rsidR="00DB6D34" w:rsidRPr="009E679D">
        <w:t xml:space="preserve"> </w:t>
      </w:r>
      <w:r w:rsidR="001938F2" w:rsidRPr="009E679D">
        <w:t xml:space="preserve">will be categorized </w:t>
      </w:r>
      <w:r w:rsidR="00DB6D34" w:rsidRPr="009E679D">
        <w:t>int</w:t>
      </w:r>
      <w:r w:rsidR="00B24518" w:rsidRPr="009E679D">
        <w:t>o it</w:t>
      </w:r>
      <w:r w:rsidR="00D40599" w:rsidRPr="009E679D">
        <w:t>s</w:t>
      </w:r>
      <w:r w:rsidR="00B24518" w:rsidRPr="009E679D">
        <w:t xml:space="preserve"> respective </w:t>
      </w:r>
      <w:r w:rsidR="004F7224">
        <w:t>category</w:t>
      </w:r>
      <w:r w:rsidR="00B24518" w:rsidRPr="009E679D">
        <w:t>.</w:t>
      </w:r>
      <w:r w:rsidR="004F7224">
        <w:t xml:space="preserve"> </w:t>
      </w:r>
      <w:r w:rsidR="32E7543E" w:rsidRPr="009E679D">
        <w:t>If a transaction is of a newly minted coin that goes to the same input address</w:t>
      </w:r>
      <w:r w:rsidR="00B24518" w:rsidRPr="009E679D">
        <w:t>,</w:t>
      </w:r>
      <w:r w:rsidR="32E7543E" w:rsidRPr="009E679D">
        <w:t xml:space="preserve"> then the transaction will be flagged as a </w:t>
      </w:r>
      <w:r w:rsidR="002E690E" w:rsidRPr="009E679D">
        <w:t>pooled</w:t>
      </w:r>
      <w:r w:rsidR="004F7224">
        <w:t xml:space="preserve"> transacti</w:t>
      </w:r>
      <w:r w:rsidR="00DE5766">
        <w:t>on</w:t>
      </w:r>
      <w:r w:rsidR="00931E12" w:rsidRPr="009E679D">
        <w:t xml:space="preserve">. </w:t>
      </w:r>
      <w:r w:rsidR="000F690F">
        <w:t>A p</w:t>
      </w:r>
      <w:r w:rsidR="00931E12" w:rsidRPr="009E679D">
        <w:t>ool</w:t>
      </w:r>
      <w:r w:rsidR="000F690F">
        <w:t>ed transaction</w:t>
      </w:r>
      <w:r w:rsidR="00931E12" w:rsidRPr="009E679D">
        <w:t xml:space="preserve"> </w:t>
      </w:r>
      <w:r w:rsidR="000F690F">
        <w:t>occurs</w:t>
      </w:r>
      <w:r w:rsidR="006432CE">
        <w:t xml:space="preserve"> </w:t>
      </w:r>
      <w:r w:rsidR="00CD7698" w:rsidRPr="009E679D">
        <w:t xml:space="preserve">when a group of </w:t>
      </w:r>
      <w:r w:rsidR="00D57520" w:rsidRPr="009E679D">
        <w:t xml:space="preserve">miners </w:t>
      </w:r>
      <w:r w:rsidR="006432CE">
        <w:t xml:space="preserve">combine </w:t>
      </w:r>
      <w:r w:rsidR="002103DC" w:rsidRPr="009E679D">
        <w:t xml:space="preserve">their hashing power together and then split the </w:t>
      </w:r>
      <w:r w:rsidR="004E1B4C" w:rsidRPr="009E679D">
        <w:t xml:space="preserve">coins equally based off the amount of </w:t>
      </w:r>
      <w:r w:rsidR="000A0550" w:rsidRPr="009E679D">
        <w:t xml:space="preserve">shares a </w:t>
      </w:r>
      <w:r w:rsidR="006432CE">
        <w:t>user</w:t>
      </w:r>
      <w:r w:rsidR="00381DD3">
        <w:t xml:space="preserve"> </w:t>
      </w:r>
      <w:r w:rsidR="000A0550" w:rsidRPr="009E679D">
        <w:t>contributes to solving the block [18].</w:t>
      </w:r>
    </w:p>
    <w:p w14:paraId="17B7E11C" w14:textId="5A252468" w:rsidR="00AC6134" w:rsidRDefault="001A4DD7" w:rsidP="00F518D5">
      <w:r w:rsidRPr="009E679D">
        <w:t xml:space="preserve">The amount of the transaction </w:t>
      </w:r>
      <w:r w:rsidR="00381DD3">
        <w:t>is also a</w:t>
      </w:r>
      <w:r w:rsidRPr="009E679D">
        <w:t xml:space="preserve"> flagging criteri</w:t>
      </w:r>
      <w:r w:rsidR="00381DD3">
        <w:t>on</w:t>
      </w:r>
      <w:r w:rsidRPr="009E679D">
        <w:t xml:space="preserve">. </w:t>
      </w:r>
      <w:r w:rsidR="001E5F8D" w:rsidRPr="009E679D">
        <w:t xml:space="preserve">The average transaction </w:t>
      </w:r>
      <w:r w:rsidR="006D45DA" w:rsidRPr="009E679D">
        <w:t xml:space="preserve">can vary from </w:t>
      </w:r>
      <w:r w:rsidR="00CC133A" w:rsidRPr="009E679D">
        <w:t xml:space="preserve">less than </w:t>
      </w:r>
      <w:r w:rsidR="00176819">
        <w:t>1</w:t>
      </w:r>
      <w:r w:rsidR="00CC133A" w:rsidRPr="009E679D">
        <w:t xml:space="preserve"> to about 50 </w:t>
      </w:r>
      <w:r w:rsidR="006E2B65">
        <w:t>Bitcoin</w:t>
      </w:r>
      <w:r w:rsidR="00CC133A" w:rsidRPr="009E679D">
        <w:t xml:space="preserve"> [</w:t>
      </w:r>
      <w:r w:rsidR="008E5F80">
        <w:t>10</w:t>
      </w:r>
      <w:r w:rsidR="000A566A">
        <w:t>]</w:t>
      </w:r>
      <w:r w:rsidR="00CC133A" w:rsidRPr="009E679D">
        <w:t>. Therefore, if</w:t>
      </w:r>
      <w:r w:rsidR="00C22B1C" w:rsidRPr="009E679D">
        <w:t xml:space="preserve"> </w:t>
      </w:r>
      <w:r w:rsidR="00AD4CA8" w:rsidRPr="009E679D">
        <w:t>there are transaction</w:t>
      </w:r>
      <w:r w:rsidR="009B33E3" w:rsidRPr="009E679D">
        <w:t>s</w:t>
      </w:r>
      <w:r w:rsidR="00AD4CA8" w:rsidRPr="009E679D">
        <w:t xml:space="preserve"> with a high amount </w:t>
      </w:r>
      <w:r w:rsidR="009B33E3" w:rsidRPr="009E679D">
        <w:t>of BTC’s</w:t>
      </w:r>
      <w:r w:rsidR="000A566A">
        <w:t>,</w:t>
      </w:r>
      <w:r w:rsidR="009B33E3" w:rsidRPr="009E679D">
        <w:t xml:space="preserve"> the transaction will be flagged. </w:t>
      </w:r>
      <w:r w:rsidR="00255E12" w:rsidRPr="009E679D">
        <w:t xml:space="preserve">Transaction behavior of </w:t>
      </w:r>
      <w:r w:rsidR="00255E12" w:rsidRPr="009E679D">
        <w:lastRenderedPageBreak/>
        <w:t xml:space="preserve">past criminal incidents will allow us to know how the bad actors </w:t>
      </w:r>
      <w:r w:rsidR="000F0204" w:rsidRPr="009E679D">
        <w:t xml:space="preserve">behave. </w:t>
      </w:r>
      <w:r w:rsidR="00F16B19">
        <w:t>Profiling</w:t>
      </w:r>
      <w:r w:rsidR="00455E99">
        <w:t xml:space="preserve"> such behavior allows us to flag </w:t>
      </w:r>
      <w:r w:rsidR="000F0204" w:rsidRPr="009E679D">
        <w:t xml:space="preserve">other </w:t>
      </w:r>
      <w:r w:rsidR="006A64D3" w:rsidRPr="009E679D">
        <w:t xml:space="preserve">transactions with </w:t>
      </w:r>
      <w:r w:rsidR="00455E99">
        <w:t xml:space="preserve">similar </w:t>
      </w:r>
      <w:r w:rsidR="006A64D3" w:rsidRPr="009E679D">
        <w:t>behavio</w:t>
      </w:r>
      <w:r w:rsidR="00455E99">
        <w:t>r.</w:t>
      </w:r>
    </w:p>
    <w:p w14:paraId="7C6174AD" w14:textId="20BE19E5" w:rsidR="73BDD659" w:rsidRDefault="000C188A" w:rsidP="00153F9B">
      <w:pPr>
        <w:pStyle w:val="heading10"/>
        <w:outlineLvl w:val="0"/>
      </w:pPr>
      <w:r w:rsidRPr="000C188A">
        <w:rPr>
          <w:sz w:val="20"/>
        </w:rPr>
        <w:t>5.</w:t>
      </w:r>
      <w:r w:rsidR="00BF02C5">
        <w:rPr>
          <w:sz w:val="20"/>
        </w:rPr>
        <w:t>3</w:t>
      </w:r>
      <w:r w:rsidR="034791C0" w:rsidRPr="000C188A">
        <w:rPr>
          <w:sz w:val="20"/>
        </w:rPr>
        <w:t xml:space="preserve"> </w:t>
      </w:r>
      <w:r w:rsidR="00467F1C">
        <w:rPr>
          <w:sz w:val="20"/>
        </w:rPr>
        <w:t>The Blacklist</w:t>
      </w:r>
      <w:r w:rsidR="05352003" w:rsidRPr="000C188A">
        <w:rPr>
          <w:sz w:val="20"/>
        </w:rPr>
        <w:t xml:space="preserve"> </w:t>
      </w:r>
    </w:p>
    <w:p w14:paraId="7A467D00" w14:textId="431F2441" w:rsidR="00215862" w:rsidRPr="004B12FD" w:rsidRDefault="005A0C4C" w:rsidP="0F871205">
      <w:pPr>
        <w:ind w:firstLine="0"/>
        <w:rPr>
          <w:rFonts w:eastAsia="Times" w:cs="Times"/>
          <w:szCs w:val="22"/>
        </w:rPr>
      </w:pPr>
      <w:r w:rsidRPr="004B12FD">
        <w:rPr>
          <w:rFonts w:eastAsia="Times" w:cs="Times"/>
          <w:szCs w:val="22"/>
        </w:rPr>
        <w:t>F</w:t>
      </w:r>
      <w:r w:rsidR="47F3E860" w:rsidRPr="004B12FD">
        <w:rPr>
          <w:rFonts w:eastAsia="Times" w:cs="Times"/>
          <w:szCs w:val="22"/>
        </w:rPr>
        <w:t xml:space="preserve">or Bitcoin transactions, there needs to be a baseline to quantify which addresses are </w:t>
      </w:r>
      <w:r w:rsidR="075FFDAE" w:rsidRPr="004B12FD">
        <w:rPr>
          <w:rFonts w:eastAsia="Times" w:cs="Times"/>
          <w:szCs w:val="22"/>
        </w:rPr>
        <w:t xml:space="preserve">associated with </w:t>
      </w:r>
      <w:r w:rsidR="730DD94A" w:rsidRPr="004B12FD">
        <w:rPr>
          <w:rFonts w:eastAsia="Times" w:cs="Times"/>
          <w:szCs w:val="22"/>
        </w:rPr>
        <w:t>ill</w:t>
      </w:r>
      <w:r w:rsidR="6FF71424" w:rsidRPr="004B12FD">
        <w:rPr>
          <w:rFonts w:eastAsia="Times" w:cs="Times"/>
          <w:szCs w:val="22"/>
        </w:rPr>
        <w:t>e</w:t>
      </w:r>
      <w:r w:rsidR="730DD94A" w:rsidRPr="004B12FD">
        <w:rPr>
          <w:rFonts w:eastAsia="Times" w:cs="Times"/>
          <w:szCs w:val="22"/>
        </w:rPr>
        <w:t>gal a</w:t>
      </w:r>
      <w:r w:rsidR="6FF71424" w:rsidRPr="004B12FD">
        <w:rPr>
          <w:rFonts w:eastAsia="Times" w:cs="Times"/>
          <w:szCs w:val="22"/>
        </w:rPr>
        <w:t>ctivities</w:t>
      </w:r>
      <w:r w:rsidR="05678485" w:rsidRPr="004B12FD">
        <w:rPr>
          <w:rFonts w:eastAsia="Times" w:cs="Times"/>
          <w:szCs w:val="22"/>
        </w:rPr>
        <w:t>.</w:t>
      </w:r>
      <w:r w:rsidR="47F3E860" w:rsidRPr="004B12FD">
        <w:rPr>
          <w:rFonts w:eastAsia="Times" w:cs="Times"/>
          <w:szCs w:val="22"/>
        </w:rPr>
        <w:t xml:space="preserve"> Certain </w:t>
      </w:r>
      <w:r w:rsidRPr="004B12FD">
        <w:rPr>
          <w:rFonts w:eastAsia="Times" w:cs="Times"/>
          <w:szCs w:val="22"/>
        </w:rPr>
        <w:t>transactions</w:t>
      </w:r>
      <w:r w:rsidR="47F3E860" w:rsidRPr="004B12FD">
        <w:rPr>
          <w:rFonts w:eastAsia="Times" w:cs="Times"/>
          <w:szCs w:val="22"/>
        </w:rPr>
        <w:t xml:space="preserve"> are associated with criminal actions and thus </w:t>
      </w:r>
      <w:r w:rsidR="00215862" w:rsidRPr="004B12FD">
        <w:rPr>
          <w:rFonts w:eastAsia="Times" w:cs="Times"/>
          <w:szCs w:val="22"/>
        </w:rPr>
        <w:t xml:space="preserve">the address that made the transaction </w:t>
      </w:r>
      <w:r w:rsidR="47F3E860" w:rsidRPr="004B12FD">
        <w:rPr>
          <w:rFonts w:eastAsia="Times" w:cs="Times"/>
          <w:szCs w:val="22"/>
        </w:rPr>
        <w:t xml:space="preserve">should not be trusted. </w:t>
      </w:r>
      <w:r w:rsidR="00215862" w:rsidRPr="004B12FD">
        <w:rPr>
          <w:rFonts w:eastAsia="Times" w:cs="Times"/>
          <w:szCs w:val="22"/>
        </w:rPr>
        <w:t>E</w:t>
      </w:r>
      <w:r w:rsidR="47F3E860" w:rsidRPr="004B12FD">
        <w:rPr>
          <w:rFonts w:eastAsia="Times" w:cs="Times"/>
          <w:szCs w:val="22"/>
        </w:rPr>
        <w:t>vent</w:t>
      </w:r>
      <w:r w:rsidR="00215862" w:rsidRPr="004B12FD">
        <w:rPr>
          <w:rFonts w:eastAsia="Times" w:cs="Times"/>
          <w:szCs w:val="22"/>
        </w:rPr>
        <w:t>s</w:t>
      </w:r>
      <w:r w:rsidR="47F3E860" w:rsidRPr="004B12FD">
        <w:rPr>
          <w:rFonts w:eastAsia="Times" w:cs="Times"/>
          <w:szCs w:val="22"/>
        </w:rPr>
        <w:t xml:space="preserve"> such as the Mt. Gox hack, May 2012 Bitcoinica Hack, BTC-E Hack, and the Allinvain Theft are all examples of times </w:t>
      </w:r>
      <w:r w:rsidR="00A24336">
        <w:rPr>
          <w:rFonts w:eastAsia="Times" w:cs="Times"/>
          <w:szCs w:val="22"/>
        </w:rPr>
        <w:t>in which</w:t>
      </w:r>
      <w:r w:rsidR="47F3E860" w:rsidRPr="004B12FD">
        <w:rPr>
          <w:rFonts w:eastAsia="Times" w:cs="Times"/>
          <w:szCs w:val="22"/>
        </w:rPr>
        <w:t xml:space="preserve"> certain addresses were used to commit illegal activities. Therefore, if a </w:t>
      </w:r>
      <w:r w:rsidR="000C1019">
        <w:rPr>
          <w:rFonts w:eastAsia="Times" w:cs="Times"/>
          <w:szCs w:val="22"/>
        </w:rPr>
        <w:t xml:space="preserve">user </w:t>
      </w:r>
      <w:r w:rsidR="47F3E860" w:rsidRPr="004B12FD">
        <w:rPr>
          <w:rFonts w:eastAsia="Times" w:cs="Times"/>
          <w:szCs w:val="22"/>
        </w:rPr>
        <w:t>transact</w:t>
      </w:r>
      <w:r w:rsidR="000C1019">
        <w:rPr>
          <w:rFonts w:eastAsia="Times" w:cs="Times"/>
          <w:szCs w:val="22"/>
        </w:rPr>
        <w:t xml:space="preserve">s </w:t>
      </w:r>
      <w:r w:rsidR="47F3E860" w:rsidRPr="004B12FD">
        <w:rPr>
          <w:rFonts w:eastAsia="Times" w:cs="Times"/>
          <w:szCs w:val="22"/>
        </w:rPr>
        <w:t>with one of the addresses on the list of bad actors</w:t>
      </w:r>
      <w:r w:rsidR="000C1019">
        <w:rPr>
          <w:rFonts w:eastAsia="Times" w:cs="Times"/>
          <w:szCs w:val="22"/>
        </w:rPr>
        <w:t>,</w:t>
      </w:r>
      <w:r w:rsidR="47F3E860" w:rsidRPr="004B12FD">
        <w:rPr>
          <w:rFonts w:eastAsia="Times" w:cs="Times"/>
          <w:szCs w:val="22"/>
        </w:rPr>
        <w:t xml:space="preserve"> then the score of that </w:t>
      </w:r>
      <w:r w:rsidR="000C1019">
        <w:rPr>
          <w:rFonts w:eastAsia="Times" w:cs="Times"/>
          <w:szCs w:val="22"/>
        </w:rPr>
        <w:t xml:space="preserve">user </w:t>
      </w:r>
      <w:r w:rsidR="47F3E860" w:rsidRPr="004B12FD">
        <w:rPr>
          <w:rFonts w:eastAsia="Times" w:cs="Times"/>
          <w:szCs w:val="22"/>
        </w:rPr>
        <w:t xml:space="preserve">would decrease. </w:t>
      </w:r>
    </w:p>
    <w:p w14:paraId="0365DF2F" w14:textId="5660A768" w:rsidR="47F3E860" w:rsidRPr="004B12FD" w:rsidRDefault="009E515A" w:rsidP="009E515A">
      <w:pPr>
        <w:rPr>
          <w:sz w:val="18"/>
        </w:rPr>
      </w:pPr>
      <w:r w:rsidRPr="004B12FD">
        <w:rPr>
          <w:rFonts w:eastAsia="Times" w:cs="Times"/>
          <w:szCs w:val="22"/>
        </w:rPr>
        <w:t>If</w:t>
      </w:r>
      <w:r w:rsidR="47F3E860" w:rsidRPr="004B12FD">
        <w:rPr>
          <w:rFonts w:eastAsia="Times" w:cs="Times"/>
          <w:szCs w:val="22"/>
        </w:rPr>
        <w:t xml:space="preserve"> transactor A </w:t>
      </w:r>
      <w:r w:rsidR="000C1019">
        <w:rPr>
          <w:rFonts w:eastAsia="Times" w:cs="Times"/>
          <w:szCs w:val="22"/>
        </w:rPr>
        <w:t>is</w:t>
      </w:r>
      <w:r w:rsidR="47F3E860" w:rsidRPr="004B12FD">
        <w:rPr>
          <w:rFonts w:eastAsia="Times" w:cs="Times"/>
          <w:szCs w:val="22"/>
        </w:rPr>
        <w:t xml:space="preserve"> associated with the Mt. Gox hack and transactor B</w:t>
      </w:r>
      <w:r w:rsidR="67B94341" w:rsidRPr="004B12FD">
        <w:rPr>
          <w:rFonts w:eastAsia="Times" w:cs="Times"/>
          <w:szCs w:val="22"/>
        </w:rPr>
        <w:t xml:space="preserve"> </w:t>
      </w:r>
      <w:r w:rsidR="000C1019">
        <w:rPr>
          <w:rFonts w:eastAsia="Times" w:cs="Times"/>
          <w:szCs w:val="22"/>
        </w:rPr>
        <w:t xml:space="preserve">is </w:t>
      </w:r>
      <w:r w:rsidR="47F3E860" w:rsidRPr="004B12FD">
        <w:rPr>
          <w:rFonts w:eastAsia="Times" w:cs="Times"/>
          <w:szCs w:val="22"/>
        </w:rPr>
        <w:t xml:space="preserve">associated with transactor A, then the score of transactor B would decrease. This score will be made available to everyone who has an address. Therefore, if transactor C wants to send Bitcoin to transactor B, they could view the score and decide not to send Bitcoin to </w:t>
      </w:r>
      <w:r w:rsidR="00466386" w:rsidRPr="004B12FD">
        <w:rPr>
          <w:rFonts w:eastAsia="Times" w:cs="Times"/>
          <w:szCs w:val="22"/>
        </w:rPr>
        <w:t xml:space="preserve">transactor </w:t>
      </w:r>
      <w:r w:rsidR="47F3E860" w:rsidRPr="004B12FD">
        <w:rPr>
          <w:rFonts w:eastAsia="Times" w:cs="Times"/>
          <w:szCs w:val="22"/>
        </w:rPr>
        <w:t xml:space="preserve">B because doing so will lower transactor C's </w:t>
      </w:r>
      <w:r w:rsidR="00466386" w:rsidRPr="004B12FD">
        <w:rPr>
          <w:rFonts w:eastAsia="Times" w:cs="Times"/>
          <w:szCs w:val="22"/>
        </w:rPr>
        <w:t xml:space="preserve">reputation </w:t>
      </w:r>
      <w:r w:rsidR="47F3E860" w:rsidRPr="004B12FD">
        <w:rPr>
          <w:rFonts w:eastAsia="Times" w:cs="Times"/>
          <w:szCs w:val="22"/>
        </w:rPr>
        <w:t xml:space="preserve">score. </w:t>
      </w:r>
    </w:p>
    <w:p w14:paraId="11A35412" w14:textId="739CB1DF" w:rsidR="4252CCF3" w:rsidRPr="009E679D" w:rsidRDefault="40F16FCA" w:rsidP="004857FB">
      <w:pPr>
        <w:rPr>
          <w:rFonts w:eastAsia="Times" w:cs="Times"/>
          <w:szCs w:val="22"/>
        </w:rPr>
      </w:pPr>
      <w:r w:rsidRPr="009E679D">
        <w:rPr>
          <w:rFonts w:eastAsia="Times" w:cs="Times"/>
          <w:szCs w:val="22"/>
        </w:rPr>
        <w:t>This list of bad actors will con</w:t>
      </w:r>
      <w:r w:rsidR="6CA34C10" w:rsidRPr="009E679D">
        <w:rPr>
          <w:rFonts w:eastAsia="Times" w:cs="Times"/>
          <w:szCs w:val="22"/>
        </w:rPr>
        <w:t>tain all the m</w:t>
      </w:r>
      <w:r w:rsidR="125E0F58" w:rsidRPr="009E679D">
        <w:rPr>
          <w:rFonts w:eastAsia="Times" w:cs="Times"/>
          <w:szCs w:val="22"/>
        </w:rPr>
        <w:t>ajor Bitcoin heists, theft</w:t>
      </w:r>
      <w:r w:rsidR="007C3001">
        <w:rPr>
          <w:rFonts w:eastAsia="Times" w:cs="Times"/>
          <w:szCs w:val="22"/>
        </w:rPr>
        <w:t>s</w:t>
      </w:r>
      <w:r w:rsidR="125E0F58" w:rsidRPr="009E679D">
        <w:rPr>
          <w:rFonts w:eastAsia="Times" w:cs="Times"/>
          <w:szCs w:val="22"/>
        </w:rPr>
        <w:t>, scams</w:t>
      </w:r>
      <w:r w:rsidR="6564C793" w:rsidRPr="009E679D">
        <w:rPr>
          <w:rFonts w:eastAsia="Times" w:cs="Times"/>
          <w:szCs w:val="22"/>
        </w:rPr>
        <w:t xml:space="preserve"> and losses [17].</w:t>
      </w:r>
      <w:r w:rsidR="00466386" w:rsidRPr="009E679D">
        <w:rPr>
          <w:rFonts w:eastAsia="Times" w:cs="Times"/>
          <w:szCs w:val="22"/>
        </w:rPr>
        <w:t xml:space="preserve"> </w:t>
      </w:r>
      <w:r w:rsidR="0007122F" w:rsidRPr="009E679D">
        <w:rPr>
          <w:rFonts w:eastAsia="Times" w:cs="Times"/>
          <w:szCs w:val="22"/>
        </w:rPr>
        <w:t xml:space="preserve">The list will </w:t>
      </w:r>
      <w:r w:rsidR="00E13E5D" w:rsidRPr="009E679D">
        <w:rPr>
          <w:rFonts w:eastAsia="Times" w:cs="Times"/>
          <w:szCs w:val="22"/>
        </w:rPr>
        <w:t xml:space="preserve">act as a baseline for identifying </w:t>
      </w:r>
      <w:r w:rsidR="00A32169" w:rsidRPr="009E679D">
        <w:rPr>
          <w:rFonts w:eastAsia="Times" w:cs="Times"/>
          <w:szCs w:val="22"/>
        </w:rPr>
        <w:t>ac</w:t>
      </w:r>
      <w:r w:rsidR="007C6FF6" w:rsidRPr="009E679D">
        <w:rPr>
          <w:rFonts w:eastAsia="Times" w:cs="Times"/>
          <w:szCs w:val="22"/>
        </w:rPr>
        <w:t xml:space="preserve">tual bad actors. </w:t>
      </w:r>
      <w:r w:rsidR="000E491F" w:rsidRPr="009E679D">
        <w:rPr>
          <w:rFonts w:eastAsia="Times" w:cs="Times"/>
          <w:szCs w:val="22"/>
        </w:rPr>
        <w:t xml:space="preserve">The transactions on the list will </w:t>
      </w:r>
      <w:r w:rsidR="00801340" w:rsidRPr="009E679D">
        <w:rPr>
          <w:rFonts w:eastAsia="Times" w:cs="Times"/>
          <w:szCs w:val="22"/>
        </w:rPr>
        <w:t>receive</w:t>
      </w:r>
      <w:r w:rsidR="000E491F" w:rsidRPr="009E679D">
        <w:rPr>
          <w:rFonts w:eastAsia="Times" w:cs="Times"/>
          <w:szCs w:val="22"/>
        </w:rPr>
        <w:t xml:space="preserve"> a low reputation score and thus will </w:t>
      </w:r>
      <w:r w:rsidR="00801340" w:rsidRPr="009E679D">
        <w:rPr>
          <w:rFonts w:eastAsia="Times" w:cs="Times"/>
          <w:szCs w:val="22"/>
        </w:rPr>
        <w:t>lower the reputation score of the address associated with the transaction</w:t>
      </w:r>
      <w:r w:rsidR="008E56B8" w:rsidRPr="009E679D">
        <w:rPr>
          <w:rFonts w:eastAsia="Times" w:cs="Times"/>
          <w:szCs w:val="22"/>
        </w:rPr>
        <w:t xml:space="preserve">. </w:t>
      </w:r>
    </w:p>
    <w:p w14:paraId="1CB06723" w14:textId="3A0C69DE" w:rsidR="73BDD659" w:rsidRDefault="2A236F8B" w:rsidP="6F682DAB">
      <w:pPr>
        <w:pStyle w:val="heading10"/>
        <w:rPr>
          <w:szCs w:val="24"/>
        </w:rPr>
      </w:pPr>
      <w:r>
        <w:t>6</w:t>
      </w:r>
      <w:r w:rsidR="62AFC737" w:rsidRPr="6F682DAB">
        <w:t xml:space="preserve">   </w:t>
      </w:r>
      <w:r w:rsidR="00BF02C5">
        <w:rPr>
          <w:bCs/>
          <w:szCs w:val="24"/>
        </w:rPr>
        <w:t>Reputat</w:t>
      </w:r>
      <w:r w:rsidR="00597D4A">
        <w:rPr>
          <w:bCs/>
          <w:szCs w:val="24"/>
        </w:rPr>
        <w:t>ion Scoring</w:t>
      </w:r>
    </w:p>
    <w:p w14:paraId="2DA18911" w14:textId="77777777" w:rsidR="00D8459F" w:rsidRPr="00D8459F" w:rsidRDefault="00D8459F" w:rsidP="00D8459F">
      <w:pPr>
        <w:pStyle w:val="p1a"/>
      </w:pPr>
    </w:p>
    <w:p w14:paraId="0C73FF92" w14:textId="77777777" w:rsidR="00005EF3" w:rsidRPr="004558AF" w:rsidRDefault="00005EF3" w:rsidP="00005EF3">
      <w:pPr>
        <w:ind w:firstLine="0"/>
        <w:outlineLvl w:val="0"/>
        <w:rPr>
          <w:b/>
          <w:color w:val="FF0000"/>
        </w:rPr>
      </w:pPr>
    </w:p>
    <w:p w14:paraId="071FF58B" w14:textId="481D9BAE" w:rsidR="7D7A62E1" w:rsidRPr="004857FB" w:rsidRDefault="2A236F8B" w:rsidP="004558AF">
      <w:pPr>
        <w:pStyle w:val="p1a"/>
        <w:outlineLvl w:val="0"/>
        <w:rPr>
          <w:b/>
          <w:sz w:val="24"/>
          <w:szCs w:val="24"/>
        </w:rPr>
      </w:pPr>
      <w:r w:rsidRPr="004857FB">
        <w:rPr>
          <w:b/>
          <w:sz w:val="24"/>
          <w:szCs w:val="24"/>
        </w:rPr>
        <w:t>7</w:t>
      </w:r>
      <w:r w:rsidR="0A2A10ED" w:rsidRPr="004857FB">
        <w:rPr>
          <w:b/>
          <w:sz w:val="24"/>
          <w:szCs w:val="24"/>
        </w:rPr>
        <w:t xml:space="preserve">   </w:t>
      </w:r>
      <w:r w:rsidR="00597D4A" w:rsidRPr="004857FB">
        <w:rPr>
          <w:b/>
          <w:sz w:val="24"/>
          <w:szCs w:val="24"/>
        </w:rPr>
        <w:t xml:space="preserve">Ethical Discussion </w:t>
      </w:r>
    </w:p>
    <w:p w14:paraId="1A172614" w14:textId="7564AF85" w:rsidR="18DB6B00" w:rsidRDefault="18DB6B00" w:rsidP="004558AF">
      <w:pPr>
        <w:pStyle w:val="p1a"/>
      </w:pPr>
    </w:p>
    <w:p w14:paraId="3DE8D1C5" w14:textId="1B67131A" w:rsidR="58F73EF8" w:rsidRDefault="00597D4A" w:rsidP="004558AF">
      <w:pPr>
        <w:pStyle w:val="heading10"/>
        <w:outlineLvl w:val="0"/>
      </w:pPr>
      <w:r>
        <w:t>8</w:t>
      </w:r>
      <w:r w:rsidR="58F73EF8">
        <w:t xml:space="preserve">   </w:t>
      </w:r>
      <w:del w:id="205" w:author="Daniel Engels" w:date="2018-06-06T19:36:00Z">
        <w:r w:rsidDel="006020C5">
          <w:delText>Futur</w:delText>
        </w:r>
        <w:r w:rsidR="00E1042D" w:rsidDel="006020C5">
          <w:delText>e Work</w:delText>
        </w:r>
      </w:del>
      <w:ins w:id="206" w:author="Daniel Engels" w:date="2018-06-06T19:36:00Z">
        <w:r w:rsidR="006020C5">
          <w:t>Conclusions</w:t>
        </w:r>
      </w:ins>
      <w:r w:rsidR="49DE32E8">
        <w:t xml:space="preserve"> </w:t>
      </w:r>
    </w:p>
    <w:p w14:paraId="2BDF638E" w14:textId="77777777" w:rsidR="6F682DAB" w:rsidRDefault="6F682DAB" w:rsidP="004558AF">
      <w:pPr>
        <w:pStyle w:val="p1a"/>
      </w:pPr>
    </w:p>
    <w:p w14:paraId="5FF5E992" w14:textId="348473C2" w:rsidR="18DB6B00" w:rsidRDefault="18DB6B00"/>
    <w:p w14:paraId="30083883" w14:textId="77777777" w:rsidR="20CA8DA1" w:rsidRDefault="20CA8DA1" w:rsidP="004558AF">
      <w:pPr>
        <w:ind w:firstLine="0"/>
      </w:pPr>
    </w:p>
    <w:p w14:paraId="4A29E0F3" w14:textId="30299435" w:rsidR="7D7A62E1" w:rsidRDefault="7D7A62E1" w:rsidP="004558AF">
      <w:pPr>
        <w:ind w:firstLine="0"/>
      </w:pPr>
    </w:p>
    <w:p w14:paraId="3D585F32" w14:textId="77777777" w:rsidR="00E01378" w:rsidRDefault="00E01378">
      <w:pPr>
        <w:ind w:firstLine="0"/>
        <w:jc w:val="left"/>
        <w:rPr>
          <w:b/>
          <w:sz w:val="24"/>
        </w:rPr>
      </w:pPr>
      <w:r>
        <w:br w:type="page"/>
      </w:r>
    </w:p>
    <w:p w14:paraId="5BCEEE8F" w14:textId="76C34C70" w:rsidR="00153837" w:rsidRDefault="19983E80" w:rsidP="002C04B9">
      <w:pPr>
        <w:pStyle w:val="heading10"/>
        <w:outlineLvl w:val="0"/>
      </w:pPr>
      <w:commentRangeStart w:id="207"/>
      <w:r w:rsidRPr="25173142">
        <w:lastRenderedPageBreak/>
        <w:t>Reference</w:t>
      </w:r>
      <w:r w:rsidR="00AC1CC4">
        <w:t>s</w:t>
      </w:r>
      <w:commentRangeEnd w:id="207"/>
      <w:r w:rsidR="006020C5">
        <w:rPr>
          <w:rStyle w:val="CommentReference"/>
          <w:b w:val="0"/>
        </w:rPr>
        <w:commentReference w:id="207"/>
      </w:r>
    </w:p>
    <w:p w14:paraId="471C853A" w14:textId="28BF738D" w:rsidR="00760441" w:rsidRPr="00B36F3C" w:rsidRDefault="00760441" w:rsidP="00760441">
      <w:pPr>
        <w:pStyle w:val="p1a"/>
        <w:numPr>
          <w:ilvl w:val="0"/>
          <w:numId w:val="16"/>
        </w:numPr>
        <w:ind w:left="230" w:hanging="230"/>
        <w:rPr>
          <w:rFonts w:eastAsia="Times" w:cs="Times"/>
          <w:sz w:val="18"/>
          <w:szCs w:val="18"/>
        </w:rPr>
      </w:pPr>
      <w:r w:rsidRPr="00B36F3C">
        <w:rPr>
          <w:rFonts w:eastAsia="Times" w:cs="Times"/>
          <w:sz w:val="18"/>
          <w:szCs w:val="18"/>
        </w:rPr>
        <w:t xml:space="preserve">Satoshi Nakamoto, “Bitcoin: A Peer-to-Peer Electronic Cash System”. Published in 2008 on Bitcoin.org [Online]. Available: </w:t>
      </w:r>
      <w:hyperlink r:id="rId19" w:history="1">
        <w:r w:rsidRPr="00034916">
          <w:rPr>
            <w:rFonts w:eastAsia="Times" w:cs="Times"/>
            <w:sz w:val="18"/>
            <w:szCs w:val="18"/>
          </w:rPr>
          <w:t>https://bitcoin.org/bitcoin.pdf</w:t>
        </w:r>
      </w:hyperlink>
    </w:p>
    <w:p w14:paraId="462E4CBF" w14:textId="5A212201" w:rsidR="00153837" w:rsidRPr="00B36F3C" w:rsidRDefault="00153837" w:rsidP="00760441">
      <w:pPr>
        <w:pStyle w:val="p1a"/>
        <w:numPr>
          <w:ilvl w:val="0"/>
          <w:numId w:val="16"/>
        </w:numPr>
        <w:ind w:left="230" w:hanging="230"/>
        <w:rPr>
          <w:rFonts w:eastAsia="Times" w:cs="Times"/>
          <w:sz w:val="18"/>
          <w:szCs w:val="18"/>
        </w:rPr>
      </w:pPr>
      <w:r w:rsidRPr="00B36F3C">
        <w:rPr>
          <w:rFonts w:eastAsia="Times" w:cs="Times"/>
          <w:sz w:val="18"/>
          <w:szCs w:val="18"/>
        </w:rPr>
        <w:t xml:space="preserve">Wikipedia on Satoshi Nakamoto. [Online]. Available: </w:t>
      </w:r>
      <w:hyperlink r:id="rId20" w:history="1">
        <w:r w:rsidR="00DB1378" w:rsidRPr="00034916">
          <w:rPr>
            <w:rFonts w:eastAsia="Times" w:cs="Times"/>
            <w:sz w:val="18"/>
            <w:szCs w:val="18"/>
          </w:rPr>
          <w:t>https://en.wikipedia.org/wiki/Satoshi_Nakamoto</w:t>
        </w:r>
      </w:hyperlink>
    </w:p>
    <w:p w14:paraId="0AE063C3" w14:textId="1FA826A2" w:rsidR="00DB1378" w:rsidRPr="00B36F3C" w:rsidRDefault="00DB1378" w:rsidP="00DB1378">
      <w:pPr>
        <w:pStyle w:val="p1a"/>
        <w:numPr>
          <w:ilvl w:val="0"/>
          <w:numId w:val="16"/>
        </w:numPr>
        <w:ind w:left="230" w:hanging="230"/>
        <w:rPr>
          <w:rFonts w:eastAsia="Times" w:cs="Times"/>
          <w:sz w:val="18"/>
          <w:szCs w:val="18"/>
        </w:rPr>
      </w:pPr>
      <w:r w:rsidRPr="00B36F3C">
        <w:rPr>
          <w:rFonts w:eastAsia="Times" w:cs="Times"/>
          <w:sz w:val="18"/>
          <w:szCs w:val="18"/>
        </w:rPr>
        <w:t xml:space="preserve">D. Godfrey-Welch, R. Lagrois, J. Law, R. S. Anderwald, "Blockchain in Payment Card Systems". Published in 2018 on SMU Data Scoence Review [Online]. Available: </w:t>
      </w:r>
      <w:r w:rsidR="00CD5EB4" w:rsidRPr="00B36F3C">
        <w:rPr>
          <w:rFonts w:eastAsia="Times" w:cs="Times"/>
          <w:sz w:val="18"/>
          <w:szCs w:val="18"/>
        </w:rPr>
        <w:t>https://scholar.smu.edu/datasciencereview/vol1/iss1/3/</w:t>
      </w:r>
    </w:p>
    <w:p w14:paraId="6116F649" w14:textId="39F1ED33" w:rsidR="00153837" w:rsidRDefault="00B36F3C" w:rsidP="00B36F3C">
      <w:pPr>
        <w:pStyle w:val="p1a"/>
        <w:numPr>
          <w:ilvl w:val="0"/>
          <w:numId w:val="16"/>
        </w:numPr>
        <w:ind w:left="230" w:hanging="230"/>
        <w:rPr>
          <w:rFonts w:eastAsia="Times" w:cs="Times"/>
          <w:sz w:val="18"/>
          <w:szCs w:val="18"/>
        </w:rPr>
      </w:pPr>
      <w:r w:rsidRPr="00034916">
        <w:rPr>
          <w:rFonts w:eastAsia="Times" w:cs="Times"/>
          <w:sz w:val="18"/>
          <w:szCs w:val="18"/>
        </w:rPr>
        <w:t>Coin Market Cap, "Cryptocurrency Market Capitalizations," [Online]. Available: https://coinmarketcap.com/</w:t>
      </w:r>
      <w:r w:rsidR="00153837" w:rsidRPr="00B36F3C">
        <w:rPr>
          <w:rFonts w:eastAsia="Times" w:cs="Times"/>
          <w:sz w:val="18"/>
          <w:szCs w:val="18"/>
        </w:rPr>
        <w:t xml:space="preserve">A. Marshall “Combined Crypto Market Capitalization Races Past $800 Bln”Jan 07, 2018. [Online]. Available: </w:t>
      </w:r>
      <w:hyperlink r:id="rId21" w:history="1">
        <w:r w:rsidR="006858B4" w:rsidRPr="00034916">
          <w:t>https://cointelegraph.com/news/combined-crypto-market-capitalization-races-past-800-bln</w:t>
        </w:r>
      </w:hyperlink>
    </w:p>
    <w:p w14:paraId="37B4CD3C" w14:textId="49B5F0D1" w:rsidR="006858B4" w:rsidRPr="00034916" w:rsidRDefault="006858B4" w:rsidP="006858B4">
      <w:pPr>
        <w:pStyle w:val="p1a"/>
        <w:numPr>
          <w:ilvl w:val="0"/>
          <w:numId w:val="16"/>
        </w:numPr>
        <w:ind w:left="230" w:hanging="230"/>
        <w:rPr>
          <w:rFonts w:eastAsia="Times" w:cs="Times"/>
          <w:sz w:val="18"/>
          <w:szCs w:val="18"/>
        </w:rPr>
      </w:pPr>
      <w:r w:rsidRPr="00034916">
        <w:rPr>
          <w:rFonts w:eastAsia="Times" w:cs="Times"/>
          <w:sz w:val="18"/>
          <w:szCs w:val="18"/>
        </w:rPr>
        <w:t xml:space="preserve">Statista, "Number of Blockchain Wallets 2018" [Online]. Available: </w:t>
      </w:r>
      <w:hyperlink r:id="rId22" w:history="1">
        <w:r w:rsidR="0097112B" w:rsidRPr="00034916">
          <w:rPr>
            <w:rFonts w:eastAsia="Times" w:cs="Times"/>
            <w:sz w:val="18"/>
            <w:szCs w:val="18"/>
          </w:rPr>
          <w:t>https://www.statista.com/statistics/647374/worldwide-blockchain-wallet-users/</w:t>
        </w:r>
      </w:hyperlink>
    </w:p>
    <w:p w14:paraId="42B0C6B6" w14:textId="33350ADD" w:rsidR="0097112B" w:rsidRPr="00034916" w:rsidRDefault="00DB154A" w:rsidP="0097112B">
      <w:pPr>
        <w:pStyle w:val="p1a"/>
        <w:numPr>
          <w:ilvl w:val="0"/>
          <w:numId w:val="16"/>
        </w:numPr>
        <w:ind w:left="230" w:hanging="230"/>
        <w:rPr>
          <w:rFonts w:eastAsia="Times" w:cs="Times"/>
          <w:sz w:val="18"/>
          <w:szCs w:val="18"/>
        </w:rPr>
      </w:pPr>
      <w:r w:rsidRPr="00034916">
        <w:rPr>
          <w:rFonts w:eastAsia="Times" w:cs="Times"/>
          <w:sz w:val="18"/>
          <w:szCs w:val="18"/>
        </w:rPr>
        <w:t>D</w:t>
      </w:r>
      <w:r w:rsidR="0097112B" w:rsidRPr="00034916">
        <w:rPr>
          <w:rFonts w:eastAsia="Times" w:cs="Times"/>
          <w:sz w:val="18"/>
          <w:szCs w:val="18"/>
        </w:rPr>
        <w:t xml:space="preserve">ata.bitcoinity, "Bitcoin trading volume," [Online]. Available: </w:t>
      </w:r>
      <w:hyperlink r:id="rId23" w:history="1">
        <w:r w:rsidR="0097112B" w:rsidRPr="00034916">
          <w:rPr>
            <w:rFonts w:eastAsia="Times" w:cs="Times"/>
            <w:sz w:val="18"/>
            <w:szCs w:val="18"/>
          </w:rPr>
          <w:t>https://data.bitcoinity.org/markets/volume/30d?c=e&amp;t=b</w:t>
        </w:r>
      </w:hyperlink>
    </w:p>
    <w:p w14:paraId="50060E9B" w14:textId="5DD5E88D" w:rsidR="0097112B" w:rsidRPr="00034916" w:rsidRDefault="00DB154A" w:rsidP="00F40362">
      <w:pPr>
        <w:pStyle w:val="p1a"/>
        <w:numPr>
          <w:ilvl w:val="0"/>
          <w:numId w:val="16"/>
        </w:numPr>
        <w:ind w:left="230" w:hanging="230"/>
        <w:rPr>
          <w:rFonts w:eastAsia="Times" w:cs="Times"/>
          <w:sz w:val="18"/>
          <w:szCs w:val="18"/>
        </w:rPr>
      </w:pPr>
      <w:r w:rsidRPr="00034916">
        <w:rPr>
          <w:rFonts w:eastAsia="Times" w:cs="Times"/>
          <w:sz w:val="18"/>
          <w:szCs w:val="18"/>
        </w:rPr>
        <w:t>C</w:t>
      </w:r>
      <w:r w:rsidR="00F40362" w:rsidRPr="00034916">
        <w:rPr>
          <w:rFonts w:eastAsia="Times" w:cs="Times"/>
          <w:sz w:val="18"/>
          <w:szCs w:val="18"/>
        </w:rPr>
        <w:t xml:space="preserve">oindesk, "Coincheck Confirms Crypto Hack Loss Larger Than Mt.Gox," [Online]. Available: </w:t>
      </w:r>
      <w:hyperlink r:id="rId24" w:history="1">
        <w:r w:rsidR="00F40362" w:rsidRPr="00034916">
          <w:rPr>
            <w:rFonts w:eastAsia="Times" w:cs="Times"/>
            <w:sz w:val="18"/>
            <w:szCs w:val="18"/>
          </w:rPr>
          <w:t>https://www.coindesk.com/coincheck-confirms-crypto-hack-loss-larger-than-mt-gox/</w:t>
        </w:r>
      </w:hyperlink>
    </w:p>
    <w:p w14:paraId="250BB064" w14:textId="42E3F04A" w:rsidR="00F40362" w:rsidRPr="00034916" w:rsidRDefault="00DB154A" w:rsidP="006F23DB">
      <w:pPr>
        <w:pStyle w:val="p1a"/>
        <w:numPr>
          <w:ilvl w:val="0"/>
          <w:numId w:val="16"/>
        </w:numPr>
        <w:ind w:left="230" w:hanging="230"/>
        <w:rPr>
          <w:rFonts w:eastAsia="Times" w:cs="Times"/>
          <w:sz w:val="18"/>
          <w:szCs w:val="18"/>
        </w:rPr>
      </w:pPr>
      <w:r w:rsidRPr="00034916">
        <w:rPr>
          <w:rFonts w:eastAsia="Times" w:cs="Times"/>
          <w:sz w:val="18"/>
          <w:szCs w:val="18"/>
        </w:rPr>
        <w:t>N</w:t>
      </w:r>
      <w:r w:rsidR="006F23DB" w:rsidRPr="00034916">
        <w:rPr>
          <w:rFonts w:eastAsia="Times" w:cs="Times"/>
          <w:sz w:val="18"/>
          <w:szCs w:val="18"/>
        </w:rPr>
        <w:t xml:space="preserve">ext.autonomous, "Blockchain Blockbuster," [Online]. Available: </w:t>
      </w:r>
      <w:hyperlink r:id="rId25" w:history="1">
        <w:r w:rsidR="009E2FD0" w:rsidRPr="00034916">
          <w:rPr>
            <w:rFonts w:eastAsia="Times" w:cs="Times"/>
            <w:sz w:val="18"/>
            <w:szCs w:val="18"/>
          </w:rPr>
          <w:t>https://next.autonomous.com/blockchain-blockbuster/</w:t>
        </w:r>
      </w:hyperlink>
    </w:p>
    <w:p w14:paraId="667B6D88" w14:textId="73BCF94D" w:rsidR="009E2FD0" w:rsidRPr="00034916" w:rsidRDefault="00DB154A" w:rsidP="009E2FD0">
      <w:pPr>
        <w:pStyle w:val="p1a"/>
        <w:numPr>
          <w:ilvl w:val="0"/>
          <w:numId w:val="16"/>
        </w:numPr>
        <w:ind w:left="230" w:hanging="230"/>
        <w:rPr>
          <w:rFonts w:eastAsia="Times" w:cs="Times"/>
          <w:sz w:val="18"/>
          <w:szCs w:val="18"/>
        </w:rPr>
      </w:pPr>
      <w:commentRangeStart w:id="208"/>
      <w:r w:rsidRPr="00034916">
        <w:rPr>
          <w:rFonts w:eastAsia="Times" w:cs="Times"/>
          <w:sz w:val="18"/>
          <w:szCs w:val="18"/>
        </w:rPr>
        <w:t>R</w:t>
      </w:r>
      <w:r w:rsidR="009E2FD0" w:rsidRPr="00034916">
        <w:rPr>
          <w:rFonts w:eastAsia="Times" w:cs="Times"/>
          <w:sz w:val="18"/>
          <w:szCs w:val="18"/>
        </w:rPr>
        <w:t xml:space="preserve">esearchgate, "Life Cycle of Bitcoin </w:t>
      </w:r>
      <w:commentRangeEnd w:id="208"/>
      <w:r w:rsidR="006020C5">
        <w:rPr>
          <w:rStyle w:val="CommentReference"/>
        </w:rPr>
        <w:commentReference w:id="208"/>
      </w:r>
      <w:r w:rsidR="009E2FD0" w:rsidRPr="00034916">
        <w:rPr>
          <w:rFonts w:eastAsia="Times" w:cs="Times"/>
          <w:sz w:val="18"/>
          <w:szCs w:val="18"/>
        </w:rPr>
        <w:t xml:space="preserve">Transaction," [Online]. Available: </w:t>
      </w:r>
      <w:hyperlink r:id="rId26" w:history="1">
        <w:r w:rsidR="00B52AAF" w:rsidRPr="00034916">
          <w:rPr>
            <w:rFonts w:eastAsia="Times" w:cs="Times"/>
            <w:sz w:val="18"/>
            <w:szCs w:val="18"/>
          </w:rPr>
          <w:t>https://www.researchgate.net/figure/LIFE-CYCLE-OF-BITCOIN-TRANSACTION_fig2_318850089</w:t>
        </w:r>
      </w:hyperlink>
    </w:p>
    <w:p w14:paraId="0FC5C1E3" w14:textId="352795B4" w:rsidR="00B52AAF" w:rsidRPr="00034916" w:rsidRDefault="00034916" w:rsidP="00B52AAF">
      <w:pPr>
        <w:pStyle w:val="p1a"/>
        <w:numPr>
          <w:ilvl w:val="0"/>
          <w:numId w:val="16"/>
        </w:numPr>
        <w:ind w:left="230" w:hanging="230"/>
        <w:rPr>
          <w:rFonts w:eastAsia="Times" w:cs="Times"/>
          <w:sz w:val="18"/>
          <w:szCs w:val="18"/>
        </w:rPr>
      </w:pPr>
      <w:r>
        <w:rPr>
          <w:rFonts w:eastAsia="Times" w:cs="Times"/>
          <w:sz w:val="18"/>
          <w:szCs w:val="18"/>
        </w:rPr>
        <w:t xml:space="preserve"> </w:t>
      </w:r>
      <w:r w:rsidR="00B52AAF" w:rsidRPr="00034916">
        <w:rPr>
          <w:rFonts w:eastAsia="Times" w:cs="Times"/>
          <w:sz w:val="18"/>
          <w:szCs w:val="18"/>
        </w:rPr>
        <w:t>Bitinfocharts, "Bitcoin Avg. Transaction Value Historical Chart," [Online]. Available: https://bitinfocharts.com/comparison/bitcoin-transactionfees.html</w:t>
      </w:r>
    </w:p>
    <w:p w14:paraId="33AADFBB" w14:textId="392489C0" w:rsidR="00153837" w:rsidRPr="00B36F3C" w:rsidRDefault="00B52AAF" w:rsidP="76540950">
      <w:pPr>
        <w:pStyle w:val="p1a"/>
        <w:numPr>
          <w:ilvl w:val="0"/>
          <w:numId w:val="16"/>
        </w:numPr>
        <w:ind w:left="230" w:hanging="230"/>
        <w:rPr>
          <w:rFonts w:eastAsia="Times" w:cs="Times"/>
          <w:sz w:val="18"/>
          <w:szCs w:val="18"/>
        </w:rPr>
      </w:pPr>
      <w:r>
        <w:rPr>
          <w:rFonts w:eastAsia="Times" w:cs="Times"/>
          <w:sz w:val="18"/>
          <w:szCs w:val="18"/>
        </w:rPr>
        <w:t xml:space="preserve"> </w:t>
      </w:r>
      <w:r w:rsidR="00153837" w:rsidRPr="00B36F3C">
        <w:rPr>
          <w:rFonts w:eastAsia="Times" w:cs="Times"/>
          <w:sz w:val="18"/>
          <w:szCs w:val="18"/>
        </w:rPr>
        <w:t xml:space="preserve">Dr. G. Hileman, M. Rauchs University of Cambridge – Judge Business School “Global Cryptocurrency Benchmarking Study”. [Online]. Available: </w:t>
      </w:r>
      <w:r w:rsidR="7AA4FF49" w:rsidRPr="00B36F3C">
        <w:rPr>
          <w:rFonts w:eastAsia="Times" w:cs="Times"/>
          <w:sz w:val="18"/>
          <w:szCs w:val="18"/>
        </w:rPr>
        <w:t>https://www.jbs.cam.ac.uk/fileadmin/user_upload/research/centres/alternative-finance/downloads/2017-global-cryptocurrency-benchmarking-study.pdf</w:t>
      </w:r>
    </w:p>
    <w:p w14:paraId="24090AAC" w14:textId="2C485117" w:rsidR="00153837" w:rsidRPr="00B36F3C" w:rsidRDefault="00231E30" w:rsidP="76540950">
      <w:pPr>
        <w:pStyle w:val="p1a"/>
        <w:numPr>
          <w:ilvl w:val="0"/>
          <w:numId w:val="16"/>
        </w:numPr>
        <w:ind w:left="230" w:hanging="230"/>
        <w:rPr>
          <w:rFonts w:eastAsia="Times" w:cs="Times"/>
          <w:sz w:val="18"/>
          <w:szCs w:val="18"/>
        </w:rPr>
      </w:pPr>
      <w:r>
        <w:rPr>
          <w:rFonts w:eastAsia="Times" w:cs="Times"/>
          <w:sz w:val="18"/>
          <w:szCs w:val="18"/>
        </w:rPr>
        <w:t xml:space="preserve"> </w:t>
      </w:r>
      <w:r w:rsidR="00153837" w:rsidRPr="00B36F3C">
        <w:rPr>
          <w:rFonts w:eastAsia="Times" w:cs="Times"/>
          <w:sz w:val="18"/>
          <w:szCs w:val="18"/>
        </w:rPr>
        <w:t xml:space="preserve">Blockgeeks, “What is Blockchain technology? A step by step guide for beginners,” [Online]. Available: </w:t>
      </w:r>
      <w:r w:rsidR="7AA4FF49" w:rsidRPr="00B36F3C">
        <w:rPr>
          <w:rFonts w:eastAsia="Times" w:cs="Times"/>
          <w:sz w:val="18"/>
          <w:szCs w:val="18"/>
        </w:rPr>
        <w:t>https://blockgeeks.com/guides/what-is-blockchain-technology/</w:t>
      </w:r>
    </w:p>
    <w:p w14:paraId="1D06ADBF" w14:textId="5814AD47" w:rsidR="00153837" w:rsidRPr="00B36F3C" w:rsidRDefault="00231E30" w:rsidP="76540950">
      <w:pPr>
        <w:pStyle w:val="p1a"/>
        <w:numPr>
          <w:ilvl w:val="0"/>
          <w:numId w:val="16"/>
        </w:numPr>
        <w:ind w:left="230" w:hanging="230"/>
        <w:rPr>
          <w:rFonts w:eastAsia="Times" w:cs="Times"/>
          <w:sz w:val="18"/>
          <w:szCs w:val="18"/>
        </w:rPr>
      </w:pPr>
      <w:r>
        <w:rPr>
          <w:rFonts w:eastAsia="Times" w:cs="Times"/>
          <w:sz w:val="18"/>
          <w:szCs w:val="18"/>
        </w:rPr>
        <w:t xml:space="preserve"> </w:t>
      </w:r>
      <w:r w:rsidR="00153837" w:rsidRPr="00B36F3C">
        <w:rPr>
          <w:rFonts w:eastAsia="Times" w:cs="Times"/>
          <w:sz w:val="18"/>
          <w:szCs w:val="18"/>
        </w:rPr>
        <w:t>R. Franco, Chapter 7, “Understanding Bitcoin Cryptography Engineering and Economics”, 2014.</w:t>
      </w:r>
    </w:p>
    <w:p w14:paraId="4EBD8EB1" w14:textId="600C247D" w:rsidR="7AA4FF49" w:rsidRPr="00B36F3C" w:rsidRDefault="00F627B4" w:rsidP="00DB1378">
      <w:pPr>
        <w:pStyle w:val="p1a"/>
        <w:numPr>
          <w:ilvl w:val="0"/>
          <w:numId w:val="16"/>
        </w:numPr>
        <w:ind w:left="230" w:hanging="230"/>
        <w:rPr>
          <w:rFonts w:eastAsia="Times" w:cs="Times"/>
          <w:sz w:val="18"/>
          <w:szCs w:val="18"/>
        </w:rPr>
      </w:pPr>
      <w:r>
        <w:rPr>
          <w:rFonts w:eastAsia="Times" w:cs="Times"/>
          <w:sz w:val="18"/>
          <w:szCs w:val="18"/>
        </w:rPr>
        <w:t xml:space="preserve"> </w:t>
      </w:r>
      <w:commentRangeStart w:id="209"/>
      <w:r w:rsidR="7AA4FF49" w:rsidRPr="00B36F3C">
        <w:rPr>
          <w:rFonts w:eastAsia="Times" w:cs="Times"/>
          <w:sz w:val="18"/>
          <w:szCs w:val="18"/>
        </w:rPr>
        <w:t>bitcoinwiki, "Difficulty," [Online]. Available: https://en.bitcoin.it/wiki/Difficulty.</w:t>
      </w:r>
    </w:p>
    <w:p w14:paraId="71627F4F" w14:textId="029592A4" w:rsidR="7AA4FF49" w:rsidRPr="00B36F3C" w:rsidRDefault="5C7370B0"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r w:rsidR="7AA4FF49" w:rsidRPr="00B36F3C">
        <w:rPr>
          <w:rFonts w:eastAsia="Times" w:cs="Times"/>
          <w:sz w:val="18"/>
          <w:szCs w:val="18"/>
        </w:rPr>
        <w:t>bitcoinwiki, "Transaction," [Online]. Available: https://en.bitcoin.it/wiki/Transaction.</w:t>
      </w:r>
      <w:commentRangeEnd w:id="209"/>
      <w:r w:rsidR="006020C5">
        <w:rPr>
          <w:rStyle w:val="CommentReference"/>
        </w:rPr>
        <w:commentReference w:id="209"/>
      </w:r>
    </w:p>
    <w:p w14:paraId="0DE15E12" w14:textId="693743F6" w:rsidR="2F02CC45" w:rsidRPr="00B36F3C" w:rsidRDefault="007B27D1"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r w:rsidR="181150A8" w:rsidRPr="00B36F3C">
        <w:rPr>
          <w:rFonts w:eastAsia="Times" w:cs="Times"/>
          <w:sz w:val="18"/>
          <w:szCs w:val="18"/>
        </w:rPr>
        <w:t>M. Ki</w:t>
      </w:r>
      <w:r w:rsidR="1C91CD5E" w:rsidRPr="00B36F3C">
        <w:rPr>
          <w:rFonts w:eastAsia="Times" w:cs="Times"/>
          <w:sz w:val="18"/>
          <w:szCs w:val="18"/>
        </w:rPr>
        <w:t>ran</w:t>
      </w:r>
      <w:r w:rsidR="7EA31FD4" w:rsidRPr="00B36F3C">
        <w:rPr>
          <w:rFonts w:eastAsia="Times" w:cs="Times"/>
          <w:sz w:val="18"/>
          <w:szCs w:val="18"/>
        </w:rPr>
        <w:t>, M. Stannett</w:t>
      </w:r>
      <w:r w:rsidR="6C78AB73" w:rsidRPr="00B36F3C">
        <w:rPr>
          <w:rFonts w:eastAsia="Times" w:cs="Times"/>
          <w:sz w:val="18"/>
          <w:szCs w:val="18"/>
        </w:rPr>
        <w:t>,</w:t>
      </w:r>
      <w:r w:rsidR="1C91CD5E" w:rsidRPr="00B36F3C">
        <w:rPr>
          <w:rFonts w:eastAsia="Times" w:cs="Times"/>
          <w:sz w:val="18"/>
          <w:szCs w:val="18"/>
        </w:rPr>
        <w:t xml:space="preserve"> </w:t>
      </w:r>
      <w:r w:rsidR="34261122" w:rsidRPr="00B36F3C">
        <w:rPr>
          <w:rFonts w:eastAsia="Times" w:cs="Times"/>
          <w:sz w:val="18"/>
          <w:szCs w:val="18"/>
        </w:rPr>
        <w:t>"Bitcoin Risk Analysis</w:t>
      </w:r>
      <w:r w:rsidR="7AEFDE29" w:rsidRPr="00B36F3C">
        <w:rPr>
          <w:rFonts w:eastAsia="Times" w:cs="Times"/>
          <w:sz w:val="18"/>
          <w:szCs w:val="18"/>
        </w:rPr>
        <w:t xml:space="preserve">," </w:t>
      </w:r>
      <w:r w:rsidR="44D4DCA0" w:rsidRPr="00B36F3C">
        <w:rPr>
          <w:rFonts w:eastAsia="Times" w:cs="Times"/>
          <w:sz w:val="18"/>
          <w:szCs w:val="18"/>
        </w:rPr>
        <w:t>NEMODE Policy Paper, 2015,</w:t>
      </w:r>
      <w:r w:rsidR="352C62BC" w:rsidRPr="00B36F3C">
        <w:rPr>
          <w:rFonts w:eastAsia="Times" w:cs="Times"/>
          <w:sz w:val="18"/>
          <w:szCs w:val="18"/>
        </w:rPr>
        <w:t xml:space="preserve"> </w:t>
      </w:r>
      <w:r w:rsidR="7AEFDE29" w:rsidRPr="00B36F3C">
        <w:rPr>
          <w:rFonts w:eastAsia="Times" w:cs="Times"/>
          <w:sz w:val="18"/>
          <w:szCs w:val="18"/>
        </w:rPr>
        <w:t>[Online]</w:t>
      </w:r>
      <w:r w:rsidR="499BFA07" w:rsidRPr="00B36F3C">
        <w:rPr>
          <w:rFonts w:eastAsia="Times" w:cs="Times"/>
          <w:sz w:val="18"/>
          <w:szCs w:val="18"/>
        </w:rPr>
        <w:t xml:space="preserve">. </w:t>
      </w:r>
      <w:r w:rsidRPr="00B36F3C">
        <w:rPr>
          <w:rFonts w:eastAsia="Times" w:cs="Times"/>
          <w:sz w:val="18"/>
          <w:szCs w:val="18"/>
        </w:rPr>
        <w:t xml:space="preserve">  </w:t>
      </w:r>
      <w:r w:rsidR="499BFA07" w:rsidRPr="00B36F3C">
        <w:rPr>
          <w:rFonts w:eastAsia="Times" w:cs="Times"/>
          <w:sz w:val="18"/>
          <w:szCs w:val="18"/>
        </w:rPr>
        <w:t xml:space="preserve">Available: </w:t>
      </w:r>
      <w:r w:rsidR="2F02CC45" w:rsidRPr="00B36F3C">
        <w:rPr>
          <w:rFonts w:eastAsia="Times" w:cs="Times"/>
          <w:sz w:val="18"/>
          <w:szCs w:val="18"/>
        </w:rPr>
        <w:t>http://www.nemode.ac.uk/wp-content/uploads/2015/02/2015-Bit-Coin-risk-analysis.pdf</w:t>
      </w:r>
    </w:p>
    <w:p w14:paraId="4C62CD5E" w14:textId="405B1F44" w:rsidR="009E27ED" w:rsidRPr="00B36F3C" w:rsidRDefault="00C012EB"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r w:rsidR="001833DE" w:rsidRPr="00B36F3C">
        <w:rPr>
          <w:rFonts w:eastAsia="Times" w:cs="Times"/>
          <w:sz w:val="18"/>
          <w:szCs w:val="18"/>
        </w:rPr>
        <w:t>Bitcoin Forum. "List of Major Bitcoin Heists, Thefts, Hacks, Scams, and Losses," [Online]. Available</w:t>
      </w:r>
      <w:r w:rsidR="009C4B2C" w:rsidRPr="00B36F3C">
        <w:rPr>
          <w:rFonts w:eastAsia="Times" w:cs="Times"/>
          <w:sz w:val="18"/>
          <w:szCs w:val="18"/>
        </w:rPr>
        <w:t xml:space="preserve">: </w:t>
      </w:r>
      <w:r w:rsidR="001833DE" w:rsidRPr="00B36F3C">
        <w:rPr>
          <w:rFonts w:eastAsia="Times" w:cs="Times"/>
          <w:sz w:val="18"/>
          <w:szCs w:val="18"/>
        </w:rPr>
        <w:t>https://bitcointalk.org/index.php?topic=83794</w:t>
      </w:r>
      <w:r w:rsidR="007B27D1" w:rsidRPr="00B36F3C">
        <w:rPr>
          <w:rFonts w:eastAsia="Times" w:cs="Times"/>
          <w:sz w:val="18"/>
          <w:szCs w:val="18"/>
        </w:rPr>
        <w:t xml:space="preserve"> </w:t>
      </w:r>
    </w:p>
    <w:p w14:paraId="23743215" w14:textId="250018EB" w:rsidR="56796D23" w:rsidRPr="00B36F3C" w:rsidRDefault="007B27D1" w:rsidP="00DB1378">
      <w:pPr>
        <w:pStyle w:val="p1a"/>
        <w:numPr>
          <w:ilvl w:val="0"/>
          <w:numId w:val="16"/>
        </w:numPr>
        <w:ind w:left="230" w:hanging="230"/>
        <w:rPr>
          <w:rFonts w:eastAsia="Times" w:cs="Times"/>
          <w:sz w:val="18"/>
          <w:szCs w:val="18"/>
        </w:rPr>
      </w:pPr>
      <w:r w:rsidRPr="00B36F3C">
        <w:rPr>
          <w:rFonts w:eastAsia="Times" w:cs="Times"/>
          <w:sz w:val="18"/>
          <w:szCs w:val="18"/>
        </w:rPr>
        <w:t xml:space="preserve"> </w:t>
      </w:r>
      <w:r w:rsidR="00C012EB" w:rsidRPr="00B36F3C">
        <w:rPr>
          <w:rFonts w:eastAsia="Times" w:cs="Times"/>
          <w:sz w:val="18"/>
          <w:szCs w:val="18"/>
        </w:rPr>
        <w:t xml:space="preserve">Bitcoinmining. "Bitcoin Mining Pools," [Online]. Available: </w:t>
      </w:r>
      <w:r w:rsidR="00826582" w:rsidRPr="00B36F3C">
        <w:rPr>
          <w:rFonts w:eastAsia="Times" w:cs="Times"/>
          <w:sz w:val="18"/>
          <w:szCs w:val="18"/>
        </w:rPr>
        <w:t>https://www.bitcoinmining.com/bitcoin-mining-pools/</w:t>
      </w:r>
    </w:p>
    <w:sectPr w:rsidR="56796D23" w:rsidRPr="00B36F3C" w:rsidSect="005A3A88">
      <w:headerReference w:type="even" r:id="rId27"/>
      <w:headerReference w:type="default" r:id="rId28"/>
      <w:footerReference w:type="even" r:id="rId29"/>
      <w:footerReference w:type="default" r:id="rId30"/>
      <w:headerReference w:type="first" r:id="rId31"/>
      <w:footerReference w:type="first" r:id="rId32"/>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Engels" w:date="2018-06-06T19:38:00Z" w:initials="DE">
    <w:p w14:paraId="44BFA286" w14:textId="77777777" w:rsidR="00C14E78" w:rsidRDefault="00C14E78">
      <w:pPr>
        <w:pStyle w:val="CommentText"/>
      </w:pPr>
      <w:r>
        <w:rPr>
          <w:rStyle w:val="CommentReference"/>
        </w:rPr>
        <w:annotationRef/>
      </w:r>
      <w:r>
        <w:t>4/5  Need a clear problem statement and better introduction. You have many stories and narratives running through this. You need to tell exactly one story with one narrative.</w:t>
      </w:r>
    </w:p>
    <w:p w14:paraId="2CFFA20A" w14:textId="77777777" w:rsidR="00C14E78" w:rsidRDefault="00C14E78">
      <w:pPr>
        <w:pStyle w:val="CommentText"/>
      </w:pPr>
    </w:p>
    <w:p w14:paraId="5E8758EA" w14:textId="5C888676" w:rsidR="00C14E78" w:rsidRDefault="00C14E78">
      <w:pPr>
        <w:pStyle w:val="CommentText"/>
      </w:pPr>
      <w:r>
        <w:t>Do not use someone else’s table or figure. Always create your own.</w:t>
      </w:r>
      <w:bookmarkStart w:id="1" w:name="_GoBack"/>
      <w:bookmarkEnd w:id="1"/>
    </w:p>
  </w:comment>
  <w:comment w:id="2" w:author="Daniel Engels" w:date="2018-06-05T12:21:00Z" w:initials="DE">
    <w:p w14:paraId="5CD5F5A6" w14:textId="5EB1DF07" w:rsidR="00EB019D" w:rsidRDefault="00EB019D">
      <w:pPr>
        <w:pStyle w:val="CommentText"/>
      </w:pPr>
      <w:r>
        <w:rPr>
          <w:rStyle w:val="CommentReference"/>
        </w:rPr>
        <w:annotationRef/>
      </w:r>
      <w:r>
        <w:t>Need address for these two and footnotes for everyone to show where they are from</w:t>
      </w:r>
    </w:p>
  </w:comment>
  <w:comment w:id="7" w:author="Daniel Engels" w:date="2018-06-05T12:23:00Z" w:initials="DE">
    <w:p w14:paraId="5D88D919" w14:textId="33F82A1B" w:rsidR="00EB019D" w:rsidRDefault="00EB019D">
      <w:pPr>
        <w:pStyle w:val="CommentText"/>
      </w:pPr>
      <w:r>
        <w:rPr>
          <w:rStyle w:val="CommentReference"/>
        </w:rPr>
        <w:annotationRef/>
      </w:r>
      <w:r>
        <w:t>Title says “reputation scoring” but you do not mention “reputation” or “scoring” in your abstract. Use these terms. Relate reputation to likely criminal and likely lawful acts in your abstract. By going to “distinguish” between, you have set up a binary score. That’s not what you are doing</w:t>
      </w:r>
    </w:p>
  </w:comment>
  <w:comment w:id="9" w:author="Daniel Engels" w:date="2018-06-06T17:25:00Z" w:initials="DE">
    <w:p w14:paraId="0979896D" w14:textId="77777777" w:rsidR="00EB019D" w:rsidRDefault="00EB019D">
      <w:pPr>
        <w:pStyle w:val="CommentText"/>
      </w:pPr>
      <w:r>
        <w:rPr>
          <w:rStyle w:val="CommentReference"/>
        </w:rPr>
        <w:annotationRef/>
      </w:r>
      <w:r>
        <w:t>This is short (it should be 2-4 pages in length). It does not motivate the problem.  Your solution is a reputation scorer. That is not the problem. You claim your solution is to verify identities…it’s not.  The history is cool, but your story does not involve centralized banks or trusted third parties. Your story is focused solely on cryptocurrencies and specifically bitcoin.  You should be able to generalize your approach to all blockchain based coins. So, make it a simpler, cleaner story. Put the history in the background sections. And, be sure to detail in multiple paragraphs your approach. This is an executive summary, not a short short detail free summary of your work.</w:t>
      </w:r>
    </w:p>
    <w:p w14:paraId="264F9765" w14:textId="77777777" w:rsidR="00EB019D" w:rsidRDefault="00EB019D">
      <w:pPr>
        <w:pStyle w:val="CommentText"/>
      </w:pPr>
    </w:p>
    <w:p w14:paraId="5ED0F10C" w14:textId="7F04BA7E" w:rsidR="00EB019D" w:rsidRDefault="00EB019D">
      <w:pPr>
        <w:pStyle w:val="CommentText"/>
      </w:pPr>
      <w:r>
        <w:t>And, read my lecture on how to write and follow it!</w:t>
      </w:r>
    </w:p>
  </w:comment>
  <w:comment w:id="15" w:author="Daniel Engels" w:date="2018-06-05T12:43:00Z" w:initials="DE">
    <w:p w14:paraId="4E4F9204" w14:textId="64DC1B99" w:rsidR="00EB019D" w:rsidRDefault="00EB019D">
      <w:pPr>
        <w:pStyle w:val="CommentText"/>
      </w:pPr>
      <w:r>
        <w:rPr>
          <w:rStyle w:val="CommentReference"/>
        </w:rPr>
        <w:annotationRef/>
      </w:r>
      <w:r>
        <w:t>How does this happen? Not an obvious consequence of using a trusted third party that holds a ledger not visible to either party.</w:t>
      </w:r>
    </w:p>
  </w:comment>
  <w:comment w:id="30" w:author="Daniel Engels" w:date="2018-06-05T12:52:00Z" w:initials="DE">
    <w:p w14:paraId="5C185ABD" w14:textId="27B0C233" w:rsidR="00EB019D" w:rsidRDefault="00EB019D">
      <w:pPr>
        <w:pStyle w:val="CommentText"/>
      </w:pPr>
      <w:r>
        <w:rPr>
          <w:rStyle w:val="CommentReference"/>
        </w:rPr>
        <w:annotationRef/>
      </w:r>
      <w:r>
        <w:t xml:space="preserve">Need to define cryptocurrency. </w:t>
      </w:r>
    </w:p>
  </w:comment>
  <w:comment w:id="32" w:author="Daniel Engels" w:date="2018-06-05T12:51:00Z" w:initials="DE">
    <w:p w14:paraId="5555DC68" w14:textId="42E1F7FA" w:rsidR="00EB019D" w:rsidRDefault="00EB019D">
      <w:pPr>
        <w:pStyle w:val="CommentText"/>
      </w:pPr>
      <w:r>
        <w:rPr>
          <w:rStyle w:val="CommentReference"/>
        </w:rPr>
        <w:annotationRef/>
      </w:r>
      <w:r>
        <w:t>Is this true of all cryptocurrencies or just Bitcoin and the related ones using Blockchains? Need cryptocurrency definition.</w:t>
      </w:r>
    </w:p>
  </w:comment>
  <w:comment w:id="35" w:author="Daniel Engels" w:date="2018-06-05T15:02:00Z" w:initials="DE">
    <w:p w14:paraId="694005BB" w14:textId="1EBD9ED3" w:rsidR="00EB019D" w:rsidRDefault="00EB019D">
      <w:pPr>
        <w:pStyle w:val="CommentText"/>
      </w:pPr>
      <w:r>
        <w:rPr>
          <w:rStyle w:val="CommentReference"/>
        </w:rPr>
        <w:annotationRef/>
      </w:r>
      <w:r>
        <w:t>This sentence is not congruous.  Security does not mean less regulated.  You should ease into this because this is the meat of your motivation..and you have one half sentence on it…and there’s no way for the reader to understand why or how a reputation system</w:t>
      </w:r>
    </w:p>
  </w:comment>
  <w:comment w:id="36" w:author="Daniel Engels" w:date="2018-06-05T15:00:00Z" w:initials="DE">
    <w:p w14:paraId="7AF8616F" w14:textId="25BD3F6C" w:rsidR="00EB019D" w:rsidRDefault="00EB019D">
      <w:pPr>
        <w:pStyle w:val="CommentText"/>
      </w:pPr>
      <w:r>
        <w:rPr>
          <w:rStyle w:val="CommentReference"/>
        </w:rPr>
        <w:annotationRef/>
      </w:r>
      <w:r>
        <w:t>This is the first time you’ve mentioned blockchain in this paragraph. Need to introduce blockchain linked to bitcoin prior to this – and, the correct term to use here is Bitcoin…blockchain isn’t the main enabler. It’s simply a data structure. Bitcoin has the value being exchanged. You can generalize your approach to all blockchain based coins, but you’re talking specifically bitcoin here.</w:t>
      </w:r>
    </w:p>
  </w:comment>
  <w:comment w:id="37" w:author="Daniel Engels" w:date="2018-06-05T16:26:00Z" w:initials="DE">
    <w:p w14:paraId="28982079" w14:textId="28A1FED0" w:rsidR="00EB019D" w:rsidRDefault="00EB019D">
      <w:pPr>
        <w:pStyle w:val="CommentText"/>
      </w:pPr>
      <w:r>
        <w:rPr>
          <w:rStyle w:val="CommentReference"/>
        </w:rPr>
        <w:annotationRef/>
      </w:r>
      <w:r>
        <w:t>This is your solution, not a problem statement.</w:t>
      </w:r>
    </w:p>
  </w:comment>
  <w:comment w:id="49" w:author="Daniel Engels" w:date="2018-06-06T17:14:00Z" w:initials="DE">
    <w:p w14:paraId="7F6291D3" w14:textId="0F377082" w:rsidR="00EB019D" w:rsidRDefault="00EB019D">
      <w:pPr>
        <w:pStyle w:val="CommentText"/>
      </w:pPr>
      <w:r>
        <w:rPr>
          <w:rStyle w:val="CommentReference"/>
        </w:rPr>
        <w:annotationRef/>
      </w:r>
      <w:r>
        <w:t>Uh, no. That algorithm is already defined in bitcoin.</w:t>
      </w:r>
    </w:p>
  </w:comment>
  <w:comment w:id="50" w:author="Daniel Engels" w:date="2018-06-06T17:15:00Z" w:initials="DE">
    <w:p w14:paraId="5CE3E837" w14:textId="2738CA2C" w:rsidR="00EB019D" w:rsidRDefault="00EB019D">
      <w:pPr>
        <w:pStyle w:val="CommentText"/>
      </w:pPr>
      <w:r>
        <w:rPr>
          <w:rStyle w:val="CommentReference"/>
        </w:rPr>
        <w:annotationRef/>
      </w:r>
      <w:r>
        <w:t>How? I would say that knowing an entity’s identity makes it less secure and trustworthy since it forces people trying to stay anonymous to create pseudonyms.</w:t>
      </w:r>
    </w:p>
  </w:comment>
  <w:comment w:id="62" w:author="Daniel Engels" w:date="2018-06-06T17:22:00Z" w:initials="DE">
    <w:p w14:paraId="4B0A95FD" w14:textId="1AC7B80D" w:rsidR="00EB019D" w:rsidRDefault="00EB019D">
      <w:pPr>
        <w:pStyle w:val="CommentText"/>
      </w:pPr>
      <w:r>
        <w:rPr>
          <w:rStyle w:val="CommentReference"/>
        </w:rPr>
        <w:annotationRef/>
      </w:r>
      <w:r>
        <w:t>Eh? This doesn’t make sense. It reads “history of data on the digital currency marketplace”.  What?</w:t>
      </w:r>
    </w:p>
  </w:comment>
  <w:comment w:id="77" w:author="Daniel Engels" w:date="2018-06-06T19:03:00Z" w:initials="DE">
    <w:p w14:paraId="1F687359" w14:textId="5953E973" w:rsidR="00EB019D" w:rsidRDefault="00EB019D">
      <w:pPr>
        <w:pStyle w:val="CommentText"/>
      </w:pPr>
      <w:r>
        <w:rPr>
          <w:rStyle w:val="CommentReference"/>
        </w:rPr>
        <w:annotationRef/>
      </w:r>
      <w:r>
        <w:t>Your organization is a bit scattered. This is not an introduction to cryptocurrencies. It’s an introduction to markets and other things. You need to properly introduce cryptocurrencies.  Then you can talk about markets. Then you can talk about other things.  Your discussion of illicit activities needs citations and probably belongs in a section by itself</w:t>
      </w:r>
    </w:p>
  </w:comment>
  <w:comment w:id="79" w:author="Daniel Engels" w:date="2018-06-06T17:31:00Z" w:initials="DE">
    <w:p w14:paraId="737382E2" w14:textId="3676AD48" w:rsidR="00EB019D" w:rsidRDefault="00EB019D">
      <w:pPr>
        <w:pStyle w:val="CommentText"/>
      </w:pPr>
      <w:r>
        <w:rPr>
          <w:rStyle w:val="CommentReference"/>
        </w:rPr>
        <w:annotationRef/>
      </w:r>
      <w:r>
        <w:t>Why is this relevant? It has nothing to do with your problem or your solution. You should remove it.</w:t>
      </w:r>
    </w:p>
  </w:comment>
  <w:comment w:id="99" w:author="Daniel Engels" w:date="2018-06-06T17:52:00Z" w:initials="DE">
    <w:p w14:paraId="567714F3" w14:textId="77777777" w:rsidR="00EB019D" w:rsidRDefault="00EB019D">
      <w:pPr>
        <w:pStyle w:val="CommentText"/>
      </w:pPr>
      <w:r>
        <w:rPr>
          <w:rStyle w:val="CommentReference"/>
        </w:rPr>
        <w:annotationRef/>
      </w:r>
      <w:r>
        <w:t>What is the cryptocurrency industry? What does it make?</w:t>
      </w:r>
    </w:p>
    <w:p w14:paraId="0588561E" w14:textId="77777777" w:rsidR="00EB019D" w:rsidRDefault="00EB019D">
      <w:pPr>
        <w:pStyle w:val="CommentText"/>
      </w:pPr>
    </w:p>
    <w:p w14:paraId="7676AC7C" w14:textId="3B7066AA" w:rsidR="00EB019D" w:rsidRDefault="00EB019D">
      <w:pPr>
        <w:pStyle w:val="CommentText"/>
      </w:pPr>
      <w:r>
        <w:t>You refer to the market which is more appropriate term given how you’ve set this up.</w:t>
      </w:r>
    </w:p>
  </w:comment>
  <w:comment w:id="105" w:author="Daniel Engels" w:date="2018-06-06T17:43:00Z" w:initials="DE">
    <w:p w14:paraId="67E59775" w14:textId="37437817" w:rsidR="00EB019D" w:rsidRDefault="00EB019D">
      <w:pPr>
        <w:pStyle w:val="CommentText"/>
      </w:pPr>
      <w:r>
        <w:rPr>
          <w:rStyle w:val="CommentReference"/>
        </w:rPr>
        <w:annotationRef/>
      </w:r>
      <w:r>
        <w:t>What industry? You haven’t positioned cryptocurrencies as an industry but as a marketplace.</w:t>
      </w:r>
    </w:p>
  </w:comment>
  <w:comment w:id="108" w:author="Daniel Engels" w:date="2018-06-06T17:48:00Z" w:initials="DE">
    <w:p w14:paraId="3262E9F7" w14:textId="00494C46" w:rsidR="00EB019D" w:rsidRDefault="00EB019D">
      <w:pPr>
        <w:pStyle w:val="CommentText"/>
      </w:pPr>
      <w:r>
        <w:rPr>
          <w:rStyle w:val="CommentReference"/>
        </w:rPr>
        <w:annotationRef/>
      </w:r>
      <w:r>
        <w:t>What is a user? Define this term as it relates to cryptocurrency.</w:t>
      </w:r>
    </w:p>
  </w:comment>
  <w:comment w:id="133" w:author="Daniel Engels" w:date="2018-06-06T18:52:00Z" w:initials="DE">
    <w:p w14:paraId="540B7A75" w14:textId="426CC24B" w:rsidR="00EB019D" w:rsidRDefault="00EB019D">
      <w:pPr>
        <w:pStyle w:val="CommentText"/>
      </w:pPr>
      <w:r>
        <w:rPr>
          <w:rStyle w:val="CommentReference"/>
        </w:rPr>
        <w:annotationRef/>
      </w:r>
      <w:r>
        <w:t xml:space="preserve">What scam? You just said theft from an exchange. </w:t>
      </w:r>
    </w:p>
  </w:comment>
  <w:comment w:id="134" w:author="Daniel Engels" w:date="2018-06-06T18:59:00Z" w:initials="DE">
    <w:p w14:paraId="61669787" w14:textId="483BEB29" w:rsidR="00EB019D" w:rsidRDefault="00EB019D">
      <w:pPr>
        <w:pStyle w:val="CommentText"/>
      </w:pPr>
      <w:r>
        <w:rPr>
          <w:rStyle w:val="CommentReference"/>
        </w:rPr>
        <w:annotationRef/>
      </w:r>
      <w:r>
        <w:t>This is the first you’re saying anything about this…</w:t>
      </w:r>
    </w:p>
  </w:comment>
  <w:comment w:id="143" w:author="Daniel Engels" w:date="2018-06-06T19:07:00Z" w:initials="DE">
    <w:p w14:paraId="032FCE54" w14:textId="0C0413B0" w:rsidR="00EB019D" w:rsidRDefault="00EB019D">
      <w:pPr>
        <w:pStyle w:val="CommentText"/>
      </w:pPr>
      <w:r>
        <w:rPr>
          <w:rStyle w:val="CommentReference"/>
        </w:rPr>
        <w:annotationRef/>
      </w:r>
      <w:r>
        <w:t>Don’t repeat yourself. And, your dates don’t match. You said 2009 earlier. 2008 here.</w:t>
      </w:r>
    </w:p>
  </w:comment>
  <w:comment w:id="146" w:author="Daniel Engels" w:date="2018-06-06T19:08:00Z" w:initials="DE">
    <w:p w14:paraId="10EC9F2C" w14:textId="36098E88" w:rsidR="00EB019D" w:rsidRDefault="00EB019D">
      <w:pPr>
        <w:pStyle w:val="CommentText"/>
      </w:pPr>
      <w:r>
        <w:rPr>
          <w:rStyle w:val="CommentReference"/>
        </w:rPr>
        <w:annotationRef/>
      </w:r>
      <w:r>
        <w:t>Too small to read or understand. And, it doesn’t show an easily understand concept of the distributed ledger.  It confuses me, and I know what I’m supposed to be seeing.</w:t>
      </w:r>
    </w:p>
  </w:comment>
  <w:comment w:id="159" w:author="Daniel Engels" w:date="2018-06-06T19:15:00Z" w:initials="DE">
    <w:p w14:paraId="216A9080" w14:textId="3EF04FCC" w:rsidR="00F1475B" w:rsidRDefault="00F1475B">
      <w:pPr>
        <w:pStyle w:val="CommentText"/>
      </w:pPr>
      <w:r>
        <w:rPr>
          <w:rStyle w:val="CommentReference"/>
        </w:rPr>
        <w:annotationRef/>
      </w:r>
      <w:r>
        <w:t>This description is very simplified. Don’t assume that readers are looking at figures and tables. They should be able to read just your words and understand everything.</w:t>
      </w:r>
    </w:p>
  </w:comment>
  <w:comment w:id="160" w:author="Daniel Engels" w:date="2018-06-06T19:14:00Z" w:initials="DE">
    <w:p w14:paraId="61470143" w14:textId="5B0D1EFC" w:rsidR="00F1475B" w:rsidRDefault="00F1475B">
      <w:pPr>
        <w:pStyle w:val="CommentText"/>
      </w:pPr>
      <w:r>
        <w:rPr>
          <w:rStyle w:val="CommentReference"/>
        </w:rPr>
        <w:annotationRef/>
      </w:r>
      <w:r>
        <w:t>Is this important information to understand your problem and your solution?</w:t>
      </w:r>
    </w:p>
  </w:comment>
  <w:comment w:id="175" w:author="Daniel Engels" w:date="2018-06-06T19:18:00Z" w:initials="DE">
    <w:p w14:paraId="7D520D26" w14:textId="54CBC801" w:rsidR="00F1475B" w:rsidRDefault="00F1475B">
      <w:pPr>
        <w:pStyle w:val="CommentText"/>
      </w:pPr>
      <w:r>
        <w:rPr>
          <w:rStyle w:val="CommentReference"/>
        </w:rPr>
        <w:annotationRef/>
      </w:r>
      <w:r>
        <w:t>You must describe how you did this with sufficient detail that someone can duplicate it. Start by actually describing the original data.</w:t>
      </w:r>
    </w:p>
  </w:comment>
  <w:comment w:id="176" w:author="Daniel Engels" w:date="2018-06-06T19:19:00Z" w:initials="DE">
    <w:p w14:paraId="08833B8B" w14:textId="30E76662" w:rsidR="00F1475B" w:rsidRDefault="00F1475B">
      <w:pPr>
        <w:pStyle w:val="CommentText"/>
      </w:pPr>
      <w:r>
        <w:rPr>
          <w:rStyle w:val="CommentReference"/>
        </w:rPr>
        <w:annotationRef/>
      </w:r>
      <w:r>
        <w:t>Why this many and not fewer? Sampling doesn’t need 5 million samples.</w:t>
      </w:r>
    </w:p>
  </w:comment>
  <w:comment w:id="177" w:author="Daniel Engels" w:date="2018-06-06T19:19:00Z" w:initials="DE">
    <w:p w14:paraId="28C4A9B4" w14:textId="793F328D" w:rsidR="00F1475B" w:rsidRDefault="00F1475B">
      <w:pPr>
        <w:pStyle w:val="CommentText"/>
      </w:pPr>
      <w:r>
        <w:rPr>
          <w:rStyle w:val="CommentReference"/>
        </w:rPr>
        <w:annotationRef/>
      </w:r>
      <w:r>
        <w:t xml:space="preserve">What do these correspond to? How were they collected? </w:t>
      </w:r>
    </w:p>
  </w:comment>
  <w:comment w:id="187" w:author="Daniel Engels" w:date="2018-06-06T19:22:00Z" w:initials="DE">
    <w:p w14:paraId="39D47A2E" w14:textId="467F120B" w:rsidR="006F4EFA" w:rsidRDefault="006F4EFA">
      <w:pPr>
        <w:pStyle w:val="CommentText"/>
      </w:pPr>
      <w:r>
        <w:rPr>
          <w:rStyle w:val="CommentReference"/>
        </w:rPr>
        <w:annotationRef/>
      </w:r>
      <w:r>
        <w:t>This needs to be referenced earlier and placed earlier and its contents need to be described in words in the text of the document</w:t>
      </w:r>
    </w:p>
  </w:comment>
  <w:comment w:id="190" w:author="Daniel Engels" w:date="2018-06-06T19:23:00Z" w:initials="DE">
    <w:p w14:paraId="13E3FC34" w14:textId="2FA6E407" w:rsidR="006F4EFA" w:rsidRDefault="006F4EFA">
      <w:pPr>
        <w:pStyle w:val="CommentText"/>
      </w:pPr>
      <w:r>
        <w:rPr>
          <w:rStyle w:val="CommentReference"/>
        </w:rPr>
        <w:annotationRef/>
      </w:r>
      <w:r>
        <w:t>What input? Be specific.</w:t>
      </w:r>
    </w:p>
  </w:comment>
  <w:comment w:id="192" w:author="Daniel Engels" w:date="2018-06-06T19:24:00Z" w:initials="DE">
    <w:p w14:paraId="3086AC26" w14:textId="5D504293" w:rsidR="006F4EFA" w:rsidRDefault="006F4EFA">
      <w:pPr>
        <w:pStyle w:val="CommentText"/>
      </w:pPr>
      <w:r>
        <w:rPr>
          <w:rStyle w:val="CommentReference"/>
        </w:rPr>
        <w:annotationRef/>
      </w:r>
      <w:r>
        <w:t>Is this important information? You are skipping over so much detailed description, why are you including this?</w:t>
      </w:r>
    </w:p>
  </w:comment>
  <w:comment w:id="193" w:author="Daniel Engels" w:date="2018-06-06T19:25:00Z" w:initials="DE">
    <w:p w14:paraId="6B16E8E0" w14:textId="50EB2D0D" w:rsidR="006F4EFA" w:rsidRDefault="006F4EFA">
      <w:pPr>
        <w:pStyle w:val="CommentText"/>
      </w:pPr>
      <w:r>
        <w:rPr>
          <w:rStyle w:val="CommentReference"/>
        </w:rPr>
        <w:annotationRef/>
      </w:r>
      <w:r>
        <w:t>Why are these important to be mentioned? Make it clear to the reader why you have included such very low level information when most of your description is fairly high level.</w:t>
      </w:r>
    </w:p>
  </w:comment>
  <w:comment w:id="199" w:author="Daniel Engels" w:date="2018-06-06T19:35:00Z" w:initials="DE">
    <w:p w14:paraId="5FF80A05" w14:textId="2EDF485D" w:rsidR="006A2247" w:rsidRDefault="006A2247">
      <w:pPr>
        <w:pStyle w:val="CommentText"/>
      </w:pPr>
      <w:r>
        <w:rPr>
          <w:rStyle w:val="CommentReference"/>
        </w:rPr>
        <w:annotationRef/>
      </w:r>
      <w:r>
        <w:t>Your general description is too high level. Need to give an overview, including the equation, examples etc.  within that you can then go into each of the three subsections you have here.</w:t>
      </w:r>
    </w:p>
  </w:comment>
  <w:comment w:id="204" w:author="Daniel Engels" w:date="2018-06-06T19:28:00Z" w:initials="DE">
    <w:p w14:paraId="3F2AF50A" w14:textId="5011C25E" w:rsidR="00C52EE5" w:rsidRDefault="00C52EE5">
      <w:pPr>
        <w:pStyle w:val="CommentText"/>
      </w:pPr>
      <w:r>
        <w:rPr>
          <w:rStyle w:val="CommentReference"/>
        </w:rPr>
        <w:annotationRef/>
      </w:r>
      <w:r>
        <w:t>What’s a bad actor? How do you know? You need to say what your reputation score tells you. Give an indication of scale (high – low) and what is good or bad.  Your description of the steps tells the reader nothing about the score itself.</w:t>
      </w:r>
    </w:p>
  </w:comment>
  <w:comment w:id="207" w:author="Daniel Engels" w:date="2018-06-06T19:37:00Z" w:initials="DE">
    <w:p w14:paraId="09305C7F" w14:textId="0755AE9B" w:rsidR="006020C5" w:rsidRDefault="006020C5">
      <w:pPr>
        <w:pStyle w:val="CommentText"/>
      </w:pPr>
      <w:r>
        <w:rPr>
          <w:rStyle w:val="CommentReference"/>
        </w:rPr>
        <w:annotationRef/>
      </w:r>
      <w:r>
        <w:t>Most of your references are inappropriate. Use peer reviewed publications, published white papers, spec sheets, etc.  There are so many published papers on bitcoin that you should not be using any of these random websites and wikis.</w:t>
      </w:r>
    </w:p>
  </w:comment>
  <w:comment w:id="208" w:author="Daniel Engels" w:date="2018-06-06T19:37:00Z" w:initials="DE">
    <w:p w14:paraId="0FEE689B" w14:textId="6BCF4253" w:rsidR="006020C5" w:rsidRDefault="006020C5">
      <w:pPr>
        <w:pStyle w:val="CommentText"/>
      </w:pPr>
      <w:r>
        <w:rPr>
          <w:rStyle w:val="CommentReference"/>
        </w:rPr>
        <w:annotationRef/>
      </w:r>
      <w:r>
        <w:t xml:space="preserve">Don’t cite random articles on websites. </w:t>
      </w:r>
    </w:p>
  </w:comment>
  <w:comment w:id="209" w:author="Daniel Engels" w:date="2018-06-06T19:36:00Z" w:initials="DE">
    <w:p w14:paraId="5C549E44" w14:textId="40CCE809" w:rsidR="006020C5" w:rsidRDefault="006020C5">
      <w:pPr>
        <w:pStyle w:val="CommentText"/>
      </w:pPr>
      <w:r>
        <w:rPr>
          <w:rStyle w:val="CommentReference"/>
        </w:rPr>
        <w:annotationRef/>
      </w:r>
      <w:r>
        <w:t>These are not citations. These should be footnotes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8758EA" w15:done="0"/>
  <w15:commentEx w15:paraId="5CD5F5A6" w15:done="0"/>
  <w15:commentEx w15:paraId="5D88D919" w15:done="0"/>
  <w15:commentEx w15:paraId="5ED0F10C" w15:done="0"/>
  <w15:commentEx w15:paraId="4E4F9204" w15:done="0"/>
  <w15:commentEx w15:paraId="5C185ABD" w15:done="0"/>
  <w15:commentEx w15:paraId="5555DC68" w15:done="0"/>
  <w15:commentEx w15:paraId="694005BB" w15:done="0"/>
  <w15:commentEx w15:paraId="7AF8616F" w15:done="0"/>
  <w15:commentEx w15:paraId="28982079" w15:done="0"/>
  <w15:commentEx w15:paraId="7F6291D3" w15:done="0"/>
  <w15:commentEx w15:paraId="5CE3E837" w15:done="0"/>
  <w15:commentEx w15:paraId="4B0A95FD" w15:done="0"/>
  <w15:commentEx w15:paraId="1F687359" w15:done="0"/>
  <w15:commentEx w15:paraId="737382E2" w15:done="0"/>
  <w15:commentEx w15:paraId="7676AC7C" w15:done="0"/>
  <w15:commentEx w15:paraId="67E59775" w15:done="0"/>
  <w15:commentEx w15:paraId="3262E9F7" w15:done="0"/>
  <w15:commentEx w15:paraId="540B7A75" w15:done="0"/>
  <w15:commentEx w15:paraId="61669787" w15:done="0"/>
  <w15:commentEx w15:paraId="032FCE54" w15:done="0"/>
  <w15:commentEx w15:paraId="10EC9F2C" w15:done="0"/>
  <w15:commentEx w15:paraId="216A9080" w15:done="0"/>
  <w15:commentEx w15:paraId="61470143" w15:done="0"/>
  <w15:commentEx w15:paraId="7D520D26" w15:done="0"/>
  <w15:commentEx w15:paraId="08833B8B" w15:done="0"/>
  <w15:commentEx w15:paraId="28C4A9B4" w15:done="0"/>
  <w15:commentEx w15:paraId="39D47A2E" w15:done="0"/>
  <w15:commentEx w15:paraId="13E3FC34" w15:done="0"/>
  <w15:commentEx w15:paraId="3086AC26" w15:done="0"/>
  <w15:commentEx w15:paraId="6B16E8E0" w15:done="0"/>
  <w15:commentEx w15:paraId="5FF80A05" w15:done="0"/>
  <w15:commentEx w15:paraId="3F2AF50A" w15:done="0"/>
  <w15:commentEx w15:paraId="09305C7F" w15:done="0"/>
  <w15:commentEx w15:paraId="0FEE689B" w15:done="0"/>
  <w15:commentEx w15:paraId="5C549E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8758EA" w16cid:durableId="1EC2B6C4"/>
  <w16cid:commentId w16cid:paraId="5CD5F5A6" w16cid:durableId="1EC0FEDF"/>
  <w16cid:commentId w16cid:paraId="5D88D919" w16cid:durableId="1EC0FF52"/>
  <w16cid:commentId w16cid:paraId="5ED0F10C" w16cid:durableId="1EC2978E"/>
  <w16cid:commentId w16cid:paraId="4E4F9204" w16cid:durableId="1EC103F0"/>
  <w16cid:commentId w16cid:paraId="5C185ABD" w16cid:durableId="1EC105FD"/>
  <w16cid:commentId w16cid:paraId="5555DC68" w16cid:durableId="1EC105E2"/>
  <w16cid:commentId w16cid:paraId="694005BB" w16cid:durableId="1EC12488"/>
  <w16cid:commentId w16cid:paraId="7AF8616F" w16cid:durableId="1EC12411"/>
  <w16cid:commentId w16cid:paraId="28982079" w16cid:durableId="1EC13819"/>
  <w16cid:commentId w16cid:paraId="7F6291D3" w16cid:durableId="1EC294E4"/>
  <w16cid:commentId w16cid:paraId="5CE3E837" w16cid:durableId="1EC29531"/>
  <w16cid:commentId w16cid:paraId="4B0A95FD" w16cid:durableId="1EC296F1"/>
  <w16cid:commentId w16cid:paraId="1F687359" w16cid:durableId="1EC2AE87"/>
  <w16cid:commentId w16cid:paraId="737382E2" w16cid:durableId="1EC298FF"/>
  <w16cid:commentId w16cid:paraId="7676AC7C" w16cid:durableId="1EC29DC0"/>
  <w16cid:commentId w16cid:paraId="67E59775" w16cid:durableId="1EC29BB2"/>
  <w16cid:commentId w16cid:paraId="3262E9F7" w16cid:durableId="1EC29CD6"/>
  <w16cid:commentId w16cid:paraId="540B7A75" w16cid:durableId="1EC2ABF0"/>
  <w16cid:commentId w16cid:paraId="61669787" w16cid:durableId="1EC2ADAB"/>
  <w16cid:commentId w16cid:paraId="032FCE54" w16cid:durableId="1EC2AF58"/>
  <w16cid:commentId w16cid:paraId="10EC9F2C" w16cid:durableId="1EC2AFA3"/>
  <w16cid:commentId w16cid:paraId="216A9080" w16cid:durableId="1EC2B155"/>
  <w16cid:commentId w16cid:paraId="61470143" w16cid:durableId="1EC2B12F"/>
  <w16cid:commentId w16cid:paraId="7D520D26" w16cid:durableId="1EC2B1EE"/>
  <w16cid:commentId w16cid:paraId="08833B8B" w16cid:durableId="1EC2B23A"/>
  <w16cid:commentId w16cid:paraId="28C4A9B4" w16cid:durableId="1EC2B225"/>
  <w16cid:commentId w16cid:paraId="39D47A2E" w16cid:durableId="1EC2B309"/>
  <w16cid:commentId w16cid:paraId="13E3FC34" w16cid:durableId="1EC2B342"/>
  <w16cid:commentId w16cid:paraId="3086AC26" w16cid:durableId="1EC2B365"/>
  <w16cid:commentId w16cid:paraId="6B16E8E0" w16cid:durableId="1EC2B396"/>
  <w16cid:commentId w16cid:paraId="5FF80A05" w16cid:durableId="1EC2B5F5"/>
  <w16cid:commentId w16cid:paraId="3F2AF50A" w16cid:durableId="1EC2B476"/>
  <w16cid:commentId w16cid:paraId="09305C7F" w16cid:durableId="1EC2B679"/>
  <w16cid:commentId w16cid:paraId="0FEE689B" w16cid:durableId="1EC2B665"/>
  <w16cid:commentId w16cid:paraId="5C549E44" w16cid:durableId="1EC2B6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4C8E4" w14:textId="77777777" w:rsidR="00EA3637" w:rsidRDefault="00EA3637">
      <w:r>
        <w:separator/>
      </w:r>
    </w:p>
  </w:endnote>
  <w:endnote w:type="continuationSeparator" w:id="0">
    <w:p w14:paraId="1FC3A534" w14:textId="77777777" w:rsidR="00EA3637" w:rsidRDefault="00EA3637">
      <w:r>
        <w:continuationSeparator/>
      </w:r>
    </w:p>
  </w:endnote>
  <w:endnote w:type="continuationNotice" w:id="1">
    <w:p w14:paraId="7B297E3C" w14:textId="77777777" w:rsidR="00EA3637" w:rsidRDefault="00EA36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00EB019D" w14:paraId="47C4EDD5" w14:textId="77777777" w:rsidTr="2B09D9DB">
      <w:tc>
        <w:tcPr>
          <w:tcW w:w="2306" w:type="dxa"/>
        </w:tcPr>
        <w:p w14:paraId="320D15DF" w14:textId="76F7A351" w:rsidR="00EB019D" w:rsidRDefault="00EB019D" w:rsidP="00C139E5">
          <w:pPr>
            <w:pStyle w:val="Header"/>
            <w:ind w:left="-115"/>
            <w:jc w:val="left"/>
          </w:pPr>
        </w:p>
      </w:tc>
      <w:tc>
        <w:tcPr>
          <w:tcW w:w="2306" w:type="dxa"/>
        </w:tcPr>
        <w:p w14:paraId="35D9A29D" w14:textId="0269DED4" w:rsidR="00EB019D" w:rsidRDefault="00EB019D" w:rsidP="00C139E5">
          <w:pPr>
            <w:pStyle w:val="Header"/>
            <w:jc w:val="center"/>
          </w:pPr>
        </w:p>
      </w:tc>
      <w:tc>
        <w:tcPr>
          <w:tcW w:w="2306" w:type="dxa"/>
        </w:tcPr>
        <w:p w14:paraId="1930E621" w14:textId="201D8267" w:rsidR="00EB019D" w:rsidRDefault="00EB019D" w:rsidP="00C139E5">
          <w:pPr>
            <w:pStyle w:val="Header"/>
            <w:ind w:right="-115"/>
            <w:jc w:val="right"/>
          </w:pPr>
        </w:p>
      </w:tc>
    </w:tr>
  </w:tbl>
  <w:p w14:paraId="398DC736" w14:textId="38902D7D" w:rsidR="00EB019D" w:rsidRDefault="00EB0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00EB019D" w14:paraId="631D37C2" w14:textId="77777777" w:rsidTr="2B09D9DB">
      <w:tc>
        <w:tcPr>
          <w:tcW w:w="2306" w:type="dxa"/>
        </w:tcPr>
        <w:p w14:paraId="40448A84" w14:textId="7AC54994" w:rsidR="00EB019D" w:rsidRDefault="00EB019D" w:rsidP="00C139E5">
          <w:pPr>
            <w:pStyle w:val="Header"/>
            <w:ind w:left="-115"/>
            <w:jc w:val="left"/>
          </w:pPr>
        </w:p>
      </w:tc>
      <w:tc>
        <w:tcPr>
          <w:tcW w:w="2306" w:type="dxa"/>
        </w:tcPr>
        <w:p w14:paraId="480421F0" w14:textId="130A85DA" w:rsidR="00EB019D" w:rsidRDefault="00EB019D" w:rsidP="00C139E5">
          <w:pPr>
            <w:pStyle w:val="Header"/>
            <w:jc w:val="center"/>
          </w:pPr>
        </w:p>
      </w:tc>
      <w:tc>
        <w:tcPr>
          <w:tcW w:w="2306" w:type="dxa"/>
        </w:tcPr>
        <w:p w14:paraId="3259A1AF" w14:textId="29BD139C" w:rsidR="00EB019D" w:rsidRDefault="00EB019D" w:rsidP="00C139E5">
          <w:pPr>
            <w:pStyle w:val="Header"/>
            <w:ind w:right="-115"/>
            <w:jc w:val="right"/>
          </w:pPr>
        </w:p>
      </w:tc>
    </w:tr>
  </w:tbl>
  <w:p w14:paraId="32C31B21" w14:textId="746E3D65" w:rsidR="00EB019D" w:rsidRDefault="00EB01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00EB019D" w14:paraId="3CBFE547" w14:textId="77777777" w:rsidTr="2B09D9DB">
      <w:tc>
        <w:tcPr>
          <w:tcW w:w="2306" w:type="dxa"/>
        </w:tcPr>
        <w:p w14:paraId="01CF1474" w14:textId="28DC5C68" w:rsidR="00EB019D" w:rsidRDefault="00EB019D" w:rsidP="00C139E5">
          <w:pPr>
            <w:pStyle w:val="Header"/>
            <w:ind w:left="-115"/>
            <w:jc w:val="left"/>
          </w:pPr>
        </w:p>
      </w:tc>
      <w:tc>
        <w:tcPr>
          <w:tcW w:w="2306" w:type="dxa"/>
        </w:tcPr>
        <w:p w14:paraId="087DFC3D" w14:textId="1383F091" w:rsidR="00EB019D" w:rsidRDefault="00EB019D" w:rsidP="00C139E5">
          <w:pPr>
            <w:pStyle w:val="Header"/>
            <w:jc w:val="center"/>
          </w:pPr>
        </w:p>
      </w:tc>
      <w:tc>
        <w:tcPr>
          <w:tcW w:w="2306" w:type="dxa"/>
        </w:tcPr>
        <w:p w14:paraId="5DA882C7" w14:textId="11A8804C" w:rsidR="00EB019D" w:rsidRDefault="00EB019D" w:rsidP="00C139E5">
          <w:pPr>
            <w:pStyle w:val="Header"/>
            <w:ind w:right="-115"/>
            <w:jc w:val="right"/>
          </w:pPr>
        </w:p>
      </w:tc>
    </w:tr>
  </w:tbl>
  <w:p w14:paraId="1EFFD3F1" w14:textId="4331E89F" w:rsidR="00EB019D" w:rsidRDefault="00EB0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32750" w14:textId="77777777" w:rsidR="00EA3637" w:rsidRDefault="00EA3637">
      <w:r>
        <w:separator/>
      </w:r>
    </w:p>
  </w:footnote>
  <w:footnote w:type="continuationSeparator" w:id="0">
    <w:p w14:paraId="7C39A93E" w14:textId="77777777" w:rsidR="00EA3637" w:rsidRDefault="00EA3637">
      <w:r>
        <w:continuationSeparator/>
      </w:r>
    </w:p>
  </w:footnote>
  <w:footnote w:type="continuationNotice" w:id="1">
    <w:p w14:paraId="6FA7CE03" w14:textId="77777777" w:rsidR="00EA3637" w:rsidRDefault="00EA3637"/>
  </w:footnote>
  <w:footnote w:id="2">
    <w:p w14:paraId="3A68060A" w14:textId="4E4F26CF" w:rsidR="00EB019D" w:rsidDel="00F1475B" w:rsidRDefault="00EB019D">
      <w:pPr>
        <w:pStyle w:val="FootnoteText"/>
        <w:rPr>
          <w:del w:id="166" w:author="Daniel Engels" w:date="2018-06-06T19:16:00Z"/>
        </w:rPr>
      </w:pPr>
      <w:del w:id="167" w:author="Daniel Engels" w:date="2018-06-06T19:16:00Z">
        <w:r w:rsidDel="00F1475B">
          <w:rPr>
            <w:rStyle w:val="FootnoteReference"/>
          </w:rPr>
          <w:footnoteRef/>
        </w:r>
        <w:r w:rsidDel="00F1475B">
          <w:delText xml:space="preserve"> </w:delText>
        </w:r>
        <w:r w:rsidRPr="001620AE" w:rsidDel="00F1475B">
          <w:delText>https://www.kaggle.com/bigquery/bitcoin-blockchain</w:delText>
        </w:r>
        <w:r w:rsidDel="00F1475B">
          <w:delText xml:space="preserve"> </w:delText>
        </w:r>
      </w:del>
    </w:p>
  </w:footnote>
  <w:footnote w:id="3">
    <w:p w14:paraId="6D059FC6" w14:textId="77777777" w:rsidR="00F1475B" w:rsidRDefault="00F1475B" w:rsidP="00F1475B">
      <w:pPr>
        <w:pStyle w:val="FootnoteText"/>
        <w:rPr>
          <w:ins w:id="171" w:author="Daniel Engels" w:date="2018-06-06T19:17:00Z"/>
        </w:rPr>
      </w:pPr>
      <w:ins w:id="172" w:author="Daniel Engels" w:date="2018-06-06T19:17:00Z">
        <w:r>
          <w:rPr>
            <w:rStyle w:val="FootnoteReference"/>
          </w:rPr>
          <w:footnoteRef/>
        </w:r>
        <w:r>
          <w:t xml:space="preserve"> </w:t>
        </w:r>
        <w:r w:rsidRPr="001620AE">
          <w:t>https://www.kaggle.com/bigquery/bitcoin-blockchain</w:t>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00EB019D" w14:paraId="0DD124CB" w14:textId="77777777" w:rsidTr="2B09D9DB">
      <w:tc>
        <w:tcPr>
          <w:tcW w:w="2306" w:type="dxa"/>
        </w:tcPr>
        <w:p w14:paraId="2B04BAAC" w14:textId="18594BAD" w:rsidR="00EB019D" w:rsidRDefault="00EB019D" w:rsidP="00C139E5">
          <w:pPr>
            <w:pStyle w:val="Header"/>
            <w:ind w:left="-115"/>
            <w:jc w:val="left"/>
          </w:pPr>
        </w:p>
      </w:tc>
      <w:tc>
        <w:tcPr>
          <w:tcW w:w="2306" w:type="dxa"/>
        </w:tcPr>
        <w:p w14:paraId="52EEE337" w14:textId="5E1D0FEA" w:rsidR="00EB019D" w:rsidRDefault="00EB019D" w:rsidP="00C139E5">
          <w:pPr>
            <w:pStyle w:val="Header"/>
            <w:jc w:val="center"/>
          </w:pPr>
        </w:p>
      </w:tc>
      <w:tc>
        <w:tcPr>
          <w:tcW w:w="2306" w:type="dxa"/>
        </w:tcPr>
        <w:p w14:paraId="5B8A0F31" w14:textId="1C5AABFB" w:rsidR="00EB019D" w:rsidRDefault="00EB019D" w:rsidP="00C139E5">
          <w:pPr>
            <w:pStyle w:val="Header"/>
            <w:ind w:right="-115"/>
            <w:jc w:val="right"/>
          </w:pPr>
        </w:p>
      </w:tc>
    </w:tr>
  </w:tbl>
  <w:p w14:paraId="3D82CE01" w14:textId="26DDF70F" w:rsidR="00EB019D" w:rsidRDefault="00EB0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00EB019D" w14:paraId="6E113D99" w14:textId="77777777" w:rsidTr="2B09D9DB">
      <w:tc>
        <w:tcPr>
          <w:tcW w:w="2306" w:type="dxa"/>
        </w:tcPr>
        <w:p w14:paraId="6CFE7C4E" w14:textId="4BD3582F" w:rsidR="00EB019D" w:rsidRDefault="00EB019D" w:rsidP="00C139E5">
          <w:pPr>
            <w:pStyle w:val="Header"/>
            <w:ind w:left="-115"/>
            <w:jc w:val="left"/>
          </w:pPr>
        </w:p>
      </w:tc>
      <w:tc>
        <w:tcPr>
          <w:tcW w:w="2306" w:type="dxa"/>
        </w:tcPr>
        <w:p w14:paraId="7019C4D1" w14:textId="7A827212" w:rsidR="00EB019D" w:rsidRDefault="00EB019D" w:rsidP="00C139E5">
          <w:pPr>
            <w:pStyle w:val="Header"/>
            <w:jc w:val="center"/>
          </w:pPr>
        </w:p>
      </w:tc>
      <w:tc>
        <w:tcPr>
          <w:tcW w:w="2306" w:type="dxa"/>
        </w:tcPr>
        <w:p w14:paraId="1D90354B" w14:textId="21CA728B" w:rsidR="00EB019D" w:rsidRDefault="00EB019D" w:rsidP="00C139E5">
          <w:pPr>
            <w:pStyle w:val="Header"/>
            <w:ind w:right="-115"/>
            <w:jc w:val="right"/>
          </w:pPr>
        </w:p>
      </w:tc>
    </w:tr>
  </w:tbl>
  <w:p w14:paraId="3E025667" w14:textId="6E132DE0" w:rsidR="00EB019D" w:rsidRDefault="00EB01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306"/>
      <w:gridCol w:w="2306"/>
      <w:gridCol w:w="2306"/>
    </w:tblGrid>
    <w:tr w:rsidR="00EB019D" w:rsidDel="00552238" w14:paraId="47755497" w14:textId="6132A333" w:rsidTr="2B09D9DB">
      <w:trPr>
        <w:del w:id="210" w:author="Daniel Engels" w:date="2018-06-05T12:21:00Z"/>
      </w:trPr>
      <w:tc>
        <w:tcPr>
          <w:tcW w:w="2306" w:type="dxa"/>
        </w:tcPr>
        <w:p w14:paraId="6AFB8F78" w14:textId="6B1EB39B" w:rsidR="00EB019D" w:rsidDel="00552238" w:rsidRDefault="00EB019D" w:rsidP="00C139E5">
          <w:pPr>
            <w:pStyle w:val="Header"/>
            <w:ind w:left="-115"/>
            <w:jc w:val="left"/>
            <w:rPr>
              <w:del w:id="211" w:author="Daniel Engels" w:date="2018-06-05T12:21:00Z"/>
            </w:rPr>
          </w:pPr>
        </w:p>
      </w:tc>
      <w:tc>
        <w:tcPr>
          <w:tcW w:w="2306" w:type="dxa"/>
        </w:tcPr>
        <w:p w14:paraId="42F2DFF0" w14:textId="13DD3AD8" w:rsidR="00EB019D" w:rsidDel="00552238" w:rsidRDefault="00EB019D" w:rsidP="00C139E5">
          <w:pPr>
            <w:pStyle w:val="Header"/>
            <w:jc w:val="center"/>
            <w:rPr>
              <w:del w:id="212" w:author="Daniel Engels" w:date="2018-06-05T12:21:00Z"/>
            </w:rPr>
          </w:pPr>
        </w:p>
      </w:tc>
      <w:tc>
        <w:tcPr>
          <w:tcW w:w="2306" w:type="dxa"/>
        </w:tcPr>
        <w:p w14:paraId="24D6E5F9" w14:textId="29273BEC" w:rsidR="00EB019D" w:rsidDel="00552238" w:rsidRDefault="00EB019D" w:rsidP="00C139E5">
          <w:pPr>
            <w:pStyle w:val="Header"/>
            <w:ind w:right="-115"/>
            <w:jc w:val="right"/>
            <w:rPr>
              <w:del w:id="213" w:author="Daniel Engels" w:date="2018-06-05T12:21:00Z"/>
            </w:rPr>
          </w:pPr>
        </w:p>
      </w:tc>
    </w:tr>
  </w:tbl>
  <w:p w14:paraId="08D75928" w14:textId="48841757" w:rsidR="00EB019D" w:rsidRDefault="00EB0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46B3E81"/>
    <w:multiLevelType w:val="hybridMultilevel"/>
    <w:tmpl w:val="3274DE7E"/>
    <w:lvl w:ilvl="0" w:tplc="FFFFFFFF">
      <w:start w:val="1"/>
      <w:numFmt w:val="decimal"/>
      <w:lvlText w:val="%1."/>
      <w:lvlJc w:val="left"/>
      <w:pPr>
        <w:ind w:left="720" w:hanging="360"/>
      </w:pPr>
    </w:lvl>
    <w:lvl w:ilvl="1" w:tplc="5BD0CEE8">
      <w:start w:val="1"/>
      <w:numFmt w:val="lowerLetter"/>
      <w:lvlText w:val="%2."/>
      <w:lvlJc w:val="left"/>
      <w:pPr>
        <w:ind w:left="1440" w:hanging="360"/>
      </w:pPr>
    </w:lvl>
    <w:lvl w:ilvl="2" w:tplc="4DEEF4F4">
      <w:start w:val="1"/>
      <w:numFmt w:val="lowerRoman"/>
      <w:lvlText w:val="%3."/>
      <w:lvlJc w:val="right"/>
      <w:pPr>
        <w:ind w:left="2160" w:hanging="180"/>
      </w:pPr>
    </w:lvl>
    <w:lvl w:ilvl="3" w:tplc="C130EA74">
      <w:start w:val="1"/>
      <w:numFmt w:val="decimal"/>
      <w:lvlText w:val="%4."/>
      <w:lvlJc w:val="left"/>
      <w:pPr>
        <w:ind w:left="2880" w:hanging="360"/>
      </w:pPr>
    </w:lvl>
    <w:lvl w:ilvl="4" w:tplc="24EA789A">
      <w:start w:val="1"/>
      <w:numFmt w:val="lowerLetter"/>
      <w:lvlText w:val="%5."/>
      <w:lvlJc w:val="left"/>
      <w:pPr>
        <w:ind w:left="3600" w:hanging="360"/>
      </w:pPr>
    </w:lvl>
    <w:lvl w:ilvl="5" w:tplc="14881C52">
      <w:start w:val="1"/>
      <w:numFmt w:val="lowerRoman"/>
      <w:lvlText w:val="%6."/>
      <w:lvlJc w:val="right"/>
      <w:pPr>
        <w:ind w:left="4320" w:hanging="180"/>
      </w:pPr>
    </w:lvl>
    <w:lvl w:ilvl="6" w:tplc="CA6E52DE">
      <w:start w:val="1"/>
      <w:numFmt w:val="decimal"/>
      <w:lvlText w:val="%7."/>
      <w:lvlJc w:val="left"/>
      <w:pPr>
        <w:ind w:left="5040" w:hanging="360"/>
      </w:pPr>
    </w:lvl>
    <w:lvl w:ilvl="7" w:tplc="77543D38">
      <w:start w:val="1"/>
      <w:numFmt w:val="lowerLetter"/>
      <w:lvlText w:val="%8."/>
      <w:lvlJc w:val="left"/>
      <w:pPr>
        <w:ind w:left="5760" w:hanging="360"/>
      </w:pPr>
    </w:lvl>
    <w:lvl w:ilvl="8" w:tplc="E5126A62">
      <w:start w:val="1"/>
      <w:numFmt w:val="lowerRoman"/>
      <w:lvlText w:val="%9."/>
      <w:lvlJc w:val="right"/>
      <w:pPr>
        <w:ind w:left="6480" w:hanging="180"/>
      </w:pPr>
    </w:lvl>
  </w:abstractNum>
  <w:abstractNum w:abstractNumId="2" w15:restartNumberingAfterBreak="0">
    <w:nsid w:val="11D84C28"/>
    <w:multiLevelType w:val="hybridMultilevel"/>
    <w:tmpl w:val="D7E624DC"/>
    <w:lvl w:ilvl="0" w:tplc="7C647FE4">
      <w:start w:val="1"/>
      <w:numFmt w:val="decimal"/>
      <w:lvlText w:val="%1."/>
      <w:lvlJc w:val="left"/>
      <w:pPr>
        <w:ind w:left="720" w:hanging="360"/>
      </w:pPr>
    </w:lvl>
    <w:lvl w:ilvl="1" w:tplc="F5660BD2">
      <w:start w:val="1"/>
      <w:numFmt w:val="lowerLetter"/>
      <w:lvlText w:val="%2."/>
      <w:lvlJc w:val="left"/>
      <w:pPr>
        <w:ind w:left="1440" w:hanging="360"/>
      </w:pPr>
    </w:lvl>
    <w:lvl w:ilvl="2" w:tplc="B636D8C8">
      <w:start w:val="1"/>
      <w:numFmt w:val="lowerRoman"/>
      <w:lvlText w:val="%3."/>
      <w:lvlJc w:val="right"/>
      <w:pPr>
        <w:ind w:left="2160" w:hanging="180"/>
      </w:pPr>
    </w:lvl>
    <w:lvl w:ilvl="3" w:tplc="F44A454C">
      <w:start w:val="1"/>
      <w:numFmt w:val="decimal"/>
      <w:lvlText w:val="%4."/>
      <w:lvlJc w:val="left"/>
      <w:pPr>
        <w:ind w:left="2880" w:hanging="360"/>
      </w:pPr>
    </w:lvl>
    <w:lvl w:ilvl="4" w:tplc="05EC8134">
      <w:start w:val="1"/>
      <w:numFmt w:val="lowerLetter"/>
      <w:lvlText w:val="%5."/>
      <w:lvlJc w:val="left"/>
      <w:pPr>
        <w:ind w:left="3600" w:hanging="360"/>
      </w:pPr>
    </w:lvl>
    <w:lvl w:ilvl="5" w:tplc="3C4EC7B4">
      <w:start w:val="1"/>
      <w:numFmt w:val="lowerRoman"/>
      <w:lvlText w:val="%6."/>
      <w:lvlJc w:val="right"/>
      <w:pPr>
        <w:ind w:left="4320" w:hanging="180"/>
      </w:pPr>
    </w:lvl>
    <w:lvl w:ilvl="6" w:tplc="C7E2A90C">
      <w:start w:val="1"/>
      <w:numFmt w:val="decimal"/>
      <w:lvlText w:val="%7."/>
      <w:lvlJc w:val="left"/>
      <w:pPr>
        <w:ind w:left="5040" w:hanging="360"/>
      </w:pPr>
    </w:lvl>
    <w:lvl w:ilvl="7" w:tplc="BD2609EC">
      <w:start w:val="1"/>
      <w:numFmt w:val="lowerLetter"/>
      <w:lvlText w:val="%8."/>
      <w:lvlJc w:val="left"/>
      <w:pPr>
        <w:ind w:left="5760" w:hanging="360"/>
      </w:pPr>
    </w:lvl>
    <w:lvl w:ilvl="8" w:tplc="16201804">
      <w:start w:val="1"/>
      <w:numFmt w:val="lowerRoman"/>
      <w:lvlText w:val="%9."/>
      <w:lvlJc w:val="right"/>
      <w:pPr>
        <w:ind w:left="6480" w:hanging="180"/>
      </w:pPr>
    </w:lvl>
  </w:abstractNum>
  <w:abstractNum w:abstractNumId="3" w15:restartNumberingAfterBreak="0">
    <w:nsid w:val="1495578F"/>
    <w:multiLevelType w:val="hybridMultilevel"/>
    <w:tmpl w:val="81DA3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7150298"/>
    <w:multiLevelType w:val="hybridMultilevel"/>
    <w:tmpl w:val="6500113A"/>
    <w:lvl w:ilvl="0" w:tplc="4FB0A2F4">
      <w:start w:val="1"/>
      <w:numFmt w:val="decimal"/>
      <w:lvlText w:val="%1."/>
      <w:lvlJc w:val="left"/>
      <w:pPr>
        <w:ind w:left="720" w:hanging="360"/>
      </w:pPr>
    </w:lvl>
    <w:lvl w:ilvl="1" w:tplc="F3CED018">
      <w:start w:val="1"/>
      <w:numFmt w:val="lowerLetter"/>
      <w:lvlText w:val="%2."/>
      <w:lvlJc w:val="left"/>
      <w:pPr>
        <w:ind w:left="1440" w:hanging="360"/>
      </w:pPr>
    </w:lvl>
    <w:lvl w:ilvl="2" w:tplc="B2A2A3F2">
      <w:start w:val="1"/>
      <w:numFmt w:val="lowerRoman"/>
      <w:lvlText w:val="%3."/>
      <w:lvlJc w:val="right"/>
      <w:pPr>
        <w:ind w:left="2160" w:hanging="180"/>
      </w:pPr>
    </w:lvl>
    <w:lvl w:ilvl="3" w:tplc="F02C53DA">
      <w:start w:val="1"/>
      <w:numFmt w:val="decimal"/>
      <w:lvlText w:val="%4."/>
      <w:lvlJc w:val="left"/>
      <w:pPr>
        <w:ind w:left="2880" w:hanging="360"/>
      </w:pPr>
    </w:lvl>
    <w:lvl w:ilvl="4" w:tplc="540A77AC">
      <w:start w:val="1"/>
      <w:numFmt w:val="lowerLetter"/>
      <w:lvlText w:val="%5."/>
      <w:lvlJc w:val="left"/>
      <w:pPr>
        <w:ind w:left="3600" w:hanging="360"/>
      </w:pPr>
    </w:lvl>
    <w:lvl w:ilvl="5" w:tplc="6CE40454">
      <w:start w:val="1"/>
      <w:numFmt w:val="lowerRoman"/>
      <w:lvlText w:val="%6."/>
      <w:lvlJc w:val="right"/>
      <w:pPr>
        <w:ind w:left="4320" w:hanging="180"/>
      </w:pPr>
    </w:lvl>
    <w:lvl w:ilvl="6" w:tplc="6C682AC4">
      <w:start w:val="1"/>
      <w:numFmt w:val="decimal"/>
      <w:lvlText w:val="%7."/>
      <w:lvlJc w:val="left"/>
      <w:pPr>
        <w:ind w:left="5040" w:hanging="360"/>
      </w:pPr>
    </w:lvl>
    <w:lvl w:ilvl="7" w:tplc="2D903BD2">
      <w:start w:val="1"/>
      <w:numFmt w:val="lowerLetter"/>
      <w:lvlText w:val="%8."/>
      <w:lvlJc w:val="left"/>
      <w:pPr>
        <w:ind w:left="5760" w:hanging="360"/>
      </w:pPr>
    </w:lvl>
    <w:lvl w:ilvl="8" w:tplc="7B54A13A">
      <w:start w:val="1"/>
      <w:numFmt w:val="lowerRoman"/>
      <w:lvlText w:val="%9."/>
      <w:lvlJc w:val="right"/>
      <w:pPr>
        <w:ind w:left="6480" w:hanging="180"/>
      </w:p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7D057A3"/>
    <w:multiLevelType w:val="hybridMultilevel"/>
    <w:tmpl w:val="91C00972"/>
    <w:lvl w:ilvl="0" w:tplc="C4D4A0A6">
      <w:start w:val="1"/>
      <w:numFmt w:val="decimal"/>
      <w:lvlText w:val="%1."/>
      <w:lvlJc w:val="left"/>
      <w:pPr>
        <w:ind w:left="720" w:hanging="360"/>
      </w:pPr>
    </w:lvl>
    <w:lvl w:ilvl="1" w:tplc="69BE3766">
      <w:start w:val="1"/>
      <w:numFmt w:val="lowerLetter"/>
      <w:lvlText w:val="%2."/>
      <w:lvlJc w:val="left"/>
      <w:pPr>
        <w:ind w:left="1440" w:hanging="360"/>
      </w:pPr>
    </w:lvl>
    <w:lvl w:ilvl="2" w:tplc="9FB2092E">
      <w:start w:val="1"/>
      <w:numFmt w:val="lowerRoman"/>
      <w:lvlText w:val="%3."/>
      <w:lvlJc w:val="right"/>
      <w:pPr>
        <w:ind w:left="2160" w:hanging="180"/>
      </w:pPr>
    </w:lvl>
    <w:lvl w:ilvl="3" w:tplc="7A32648A">
      <w:start w:val="1"/>
      <w:numFmt w:val="decimal"/>
      <w:lvlText w:val="%4."/>
      <w:lvlJc w:val="left"/>
      <w:pPr>
        <w:ind w:left="2880" w:hanging="360"/>
      </w:pPr>
    </w:lvl>
    <w:lvl w:ilvl="4" w:tplc="7FA66CDE">
      <w:start w:val="1"/>
      <w:numFmt w:val="lowerLetter"/>
      <w:lvlText w:val="%5."/>
      <w:lvlJc w:val="left"/>
      <w:pPr>
        <w:ind w:left="3600" w:hanging="360"/>
      </w:pPr>
    </w:lvl>
    <w:lvl w:ilvl="5" w:tplc="0400E32A">
      <w:start w:val="1"/>
      <w:numFmt w:val="lowerRoman"/>
      <w:lvlText w:val="%6."/>
      <w:lvlJc w:val="right"/>
      <w:pPr>
        <w:ind w:left="4320" w:hanging="180"/>
      </w:pPr>
    </w:lvl>
    <w:lvl w:ilvl="6" w:tplc="5D0CEC4A">
      <w:start w:val="1"/>
      <w:numFmt w:val="decimal"/>
      <w:lvlText w:val="%7."/>
      <w:lvlJc w:val="left"/>
      <w:pPr>
        <w:ind w:left="5040" w:hanging="360"/>
      </w:pPr>
    </w:lvl>
    <w:lvl w:ilvl="7" w:tplc="8C4E112E">
      <w:start w:val="1"/>
      <w:numFmt w:val="lowerLetter"/>
      <w:lvlText w:val="%8."/>
      <w:lvlJc w:val="left"/>
      <w:pPr>
        <w:ind w:left="5760" w:hanging="360"/>
      </w:pPr>
    </w:lvl>
    <w:lvl w:ilvl="8" w:tplc="5810B5B4">
      <w:start w:val="1"/>
      <w:numFmt w:val="lowerRoman"/>
      <w:lvlText w:val="%9."/>
      <w:lvlJc w:val="right"/>
      <w:pPr>
        <w:ind w:left="6480" w:hanging="180"/>
      </w:pPr>
    </w:lvl>
  </w:abstractNum>
  <w:abstractNum w:abstractNumId="8" w15:restartNumberingAfterBreak="0">
    <w:nsid w:val="386663EF"/>
    <w:multiLevelType w:val="hybridMultilevel"/>
    <w:tmpl w:val="121C2D7C"/>
    <w:lvl w:ilvl="0" w:tplc="5636DBBC">
      <w:start w:val="1"/>
      <w:numFmt w:val="decimal"/>
      <w:lvlText w:val="%1."/>
      <w:lvlJc w:val="left"/>
      <w:pPr>
        <w:ind w:left="720" w:hanging="360"/>
      </w:pPr>
    </w:lvl>
    <w:lvl w:ilvl="1" w:tplc="6ED092EE">
      <w:start w:val="1"/>
      <w:numFmt w:val="lowerLetter"/>
      <w:lvlText w:val="%2."/>
      <w:lvlJc w:val="left"/>
      <w:pPr>
        <w:ind w:left="1440" w:hanging="360"/>
      </w:pPr>
    </w:lvl>
    <w:lvl w:ilvl="2" w:tplc="1AAC8BBE">
      <w:start w:val="1"/>
      <w:numFmt w:val="lowerRoman"/>
      <w:lvlText w:val="%3."/>
      <w:lvlJc w:val="right"/>
      <w:pPr>
        <w:ind w:left="2160" w:hanging="180"/>
      </w:pPr>
    </w:lvl>
    <w:lvl w:ilvl="3" w:tplc="868E8870">
      <w:start w:val="1"/>
      <w:numFmt w:val="decimal"/>
      <w:lvlText w:val="%4."/>
      <w:lvlJc w:val="left"/>
      <w:pPr>
        <w:ind w:left="2880" w:hanging="360"/>
      </w:pPr>
    </w:lvl>
    <w:lvl w:ilvl="4" w:tplc="959C1AFA">
      <w:start w:val="1"/>
      <w:numFmt w:val="lowerLetter"/>
      <w:lvlText w:val="%5."/>
      <w:lvlJc w:val="left"/>
      <w:pPr>
        <w:ind w:left="3600" w:hanging="360"/>
      </w:pPr>
    </w:lvl>
    <w:lvl w:ilvl="5" w:tplc="61601D46">
      <w:start w:val="1"/>
      <w:numFmt w:val="lowerRoman"/>
      <w:lvlText w:val="%6."/>
      <w:lvlJc w:val="right"/>
      <w:pPr>
        <w:ind w:left="4320" w:hanging="180"/>
      </w:pPr>
    </w:lvl>
    <w:lvl w:ilvl="6" w:tplc="7B4463EC">
      <w:start w:val="1"/>
      <w:numFmt w:val="decimal"/>
      <w:lvlText w:val="%7."/>
      <w:lvlJc w:val="left"/>
      <w:pPr>
        <w:ind w:left="5040" w:hanging="360"/>
      </w:pPr>
    </w:lvl>
    <w:lvl w:ilvl="7" w:tplc="D6A2BBDE">
      <w:start w:val="1"/>
      <w:numFmt w:val="lowerLetter"/>
      <w:lvlText w:val="%8."/>
      <w:lvlJc w:val="left"/>
      <w:pPr>
        <w:ind w:left="5760" w:hanging="360"/>
      </w:pPr>
    </w:lvl>
    <w:lvl w:ilvl="8" w:tplc="EE8E782A">
      <w:start w:val="1"/>
      <w:numFmt w:val="lowerRoman"/>
      <w:lvlText w:val="%9."/>
      <w:lvlJc w:val="right"/>
      <w:pPr>
        <w:ind w:left="6480" w:hanging="180"/>
      </w:pPr>
    </w:lvl>
  </w:abstractNum>
  <w:abstractNum w:abstractNumId="9" w15:restartNumberingAfterBreak="0">
    <w:nsid w:val="41690C18"/>
    <w:multiLevelType w:val="hybridMultilevel"/>
    <w:tmpl w:val="4AA02F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6321207"/>
    <w:multiLevelType w:val="hybridMultilevel"/>
    <w:tmpl w:val="B81C82C8"/>
    <w:lvl w:ilvl="0" w:tplc="AF8880A0">
      <w:start w:val="1"/>
      <w:numFmt w:val="decimal"/>
      <w:lvlText w:val="%1."/>
      <w:lvlJc w:val="left"/>
      <w:pPr>
        <w:ind w:left="720" w:hanging="360"/>
      </w:pPr>
    </w:lvl>
    <w:lvl w:ilvl="1" w:tplc="FDA08A66">
      <w:start w:val="1"/>
      <w:numFmt w:val="lowerLetter"/>
      <w:lvlText w:val="%2."/>
      <w:lvlJc w:val="left"/>
      <w:pPr>
        <w:ind w:left="1440" w:hanging="360"/>
      </w:pPr>
    </w:lvl>
    <w:lvl w:ilvl="2" w:tplc="14B81FC4">
      <w:start w:val="1"/>
      <w:numFmt w:val="lowerRoman"/>
      <w:lvlText w:val="%3."/>
      <w:lvlJc w:val="right"/>
      <w:pPr>
        <w:ind w:left="2160" w:hanging="180"/>
      </w:pPr>
    </w:lvl>
    <w:lvl w:ilvl="3" w:tplc="13200E76">
      <w:start w:val="1"/>
      <w:numFmt w:val="decimal"/>
      <w:lvlText w:val="%4."/>
      <w:lvlJc w:val="left"/>
      <w:pPr>
        <w:ind w:left="2880" w:hanging="360"/>
      </w:pPr>
    </w:lvl>
    <w:lvl w:ilvl="4" w:tplc="47505B38">
      <w:start w:val="1"/>
      <w:numFmt w:val="lowerLetter"/>
      <w:lvlText w:val="%5."/>
      <w:lvlJc w:val="left"/>
      <w:pPr>
        <w:ind w:left="3600" w:hanging="360"/>
      </w:pPr>
    </w:lvl>
    <w:lvl w:ilvl="5" w:tplc="FD506A7C">
      <w:start w:val="1"/>
      <w:numFmt w:val="lowerRoman"/>
      <w:lvlText w:val="%6."/>
      <w:lvlJc w:val="right"/>
      <w:pPr>
        <w:ind w:left="4320" w:hanging="180"/>
      </w:pPr>
    </w:lvl>
    <w:lvl w:ilvl="6" w:tplc="9D0678BE">
      <w:start w:val="1"/>
      <w:numFmt w:val="decimal"/>
      <w:lvlText w:val="%7."/>
      <w:lvlJc w:val="left"/>
      <w:pPr>
        <w:ind w:left="5040" w:hanging="360"/>
      </w:pPr>
    </w:lvl>
    <w:lvl w:ilvl="7" w:tplc="79B2148C">
      <w:start w:val="1"/>
      <w:numFmt w:val="lowerLetter"/>
      <w:lvlText w:val="%8."/>
      <w:lvlJc w:val="left"/>
      <w:pPr>
        <w:ind w:left="5760" w:hanging="360"/>
      </w:pPr>
    </w:lvl>
    <w:lvl w:ilvl="8" w:tplc="7EC4A9D6">
      <w:start w:val="1"/>
      <w:numFmt w:val="lowerRoman"/>
      <w:lvlText w:val="%9."/>
      <w:lvlJc w:val="right"/>
      <w:pPr>
        <w:ind w:left="6480" w:hanging="180"/>
      </w:pPr>
    </w:lvl>
  </w:abstractNum>
  <w:abstractNum w:abstractNumId="11" w15:restartNumberingAfterBreak="0">
    <w:nsid w:val="595D1F4A"/>
    <w:multiLevelType w:val="hybridMultilevel"/>
    <w:tmpl w:val="FD0C673C"/>
    <w:lvl w:ilvl="0" w:tplc="CF9C08F4">
      <w:start w:val="1"/>
      <w:numFmt w:val="decimal"/>
      <w:lvlText w:val="%1."/>
      <w:lvlJc w:val="left"/>
      <w:pPr>
        <w:ind w:left="720" w:hanging="360"/>
      </w:pPr>
    </w:lvl>
    <w:lvl w:ilvl="1" w:tplc="CA6AD9D2">
      <w:start w:val="1"/>
      <w:numFmt w:val="lowerLetter"/>
      <w:lvlText w:val="%2."/>
      <w:lvlJc w:val="left"/>
      <w:pPr>
        <w:ind w:left="1440" w:hanging="360"/>
      </w:pPr>
    </w:lvl>
    <w:lvl w:ilvl="2" w:tplc="F61E8264">
      <w:start w:val="1"/>
      <w:numFmt w:val="lowerRoman"/>
      <w:lvlText w:val="%3."/>
      <w:lvlJc w:val="right"/>
      <w:pPr>
        <w:ind w:left="2160" w:hanging="180"/>
      </w:pPr>
    </w:lvl>
    <w:lvl w:ilvl="3" w:tplc="C20CD832">
      <w:start w:val="1"/>
      <w:numFmt w:val="decimal"/>
      <w:lvlText w:val="%4."/>
      <w:lvlJc w:val="left"/>
      <w:pPr>
        <w:ind w:left="2880" w:hanging="360"/>
      </w:pPr>
    </w:lvl>
    <w:lvl w:ilvl="4" w:tplc="A8460CF2">
      <w:start w:val="1"/>
      <w:numFmt w:val="lowerLetter"/>
      <w:lvlText w:val="%5."/>
      <w:lvlJc w:val="left"/>
      <w:pPr>
        <w:ind w:left="3600" w:hanging="360"/>
      </w:pPr>
    </w:lvl>
    <w:lvl w:ilvl="5" w:tplc="DA768390">
      <w:start w:val="1"/>
      <w:numFmt w:val="lowerRoman"/>
      <w:lvlText w:val="%6."/>
      <w:lvlJc w:val="right"/>
      <w:pPr>
        <w:ind w:left="4320" w:hanging="180"/>
      </w:pPr>
    </w:lvl>
    <w:lvl w:ilvl="6" w:tplc="BDBEC774">
      <w:start w:val="1"/>
      <w:numFmt w:val="decimal"/>
      <w:lvlText w:val="%7."/>
      <w:lvlJc w:val="left"/>
      <w:pPr>
        <w:ind w:left="5040" w:hanging="360"/>
      </w:pPr>
    </w:lvl>
    <w:lvl w:ilvl="7" w:tplc="3378F236">
      <w:start w:val="1"/>
      <w:numFmt w:val="lowerLetter"/>
      <w:lvlText w:val="%8."/>
      <w:lvlJc w:val="left"/>
      <w:pPr>
        <w:ind w:left="5760" w:hanging="360"/>
      </w:pPr>
    </w:lvl>
    <w:lvl w:ilvl="8" w:tplc="B06481FE">
      <w:start w:val="1"/>
      <w:numFmt w:val="lowerRoman"/>
      <w:lvlText w:val="%9."/>
      <w:lvlJc w:val="right"/>
      <w:pPr>
        <w:ind w:left="6480" w:hanging="180"/>
      </w:pPr>
    </w:lvl>
  </w:abstractNum>
  <w:abstractNum w:abstractNumId="12" w15:restartNumberingAfterBreak="0">
    <w:nsid w:val="59BC3901"/>
    <w:multiLevelType w:val="hybridMultilevel"/>
    <w:tmpl w:val="42D2ED90"/>
    <w:lvl w:ilvl="0" w:tplc="4554F65E">
      <w:start w:val="1"/>
      <w:numFmt w:val="decimal"/>
      <w:lvlText w:val="%1."/>
      <w:lvlJc w:val="left"/>
      <w:pPr>
        <w:ind w:left="720" w:hanging="360"/>
      </w:pPr>
    </w:lvl>
    <w:lvl w:ilvl="1" w:tplc="0304F30A">
      <w:start w:val="1"/>
      <w:numFmt w:val="lowerLetter"/>
      <w:lvlText w:val="%2."/>
      <w:lvlJc w:val="left"/>
      <w:pPr>
        <w:ind w:left="1440" w:hanging="360"/>
      </w:pPr>
    </w:lvl>
    <w:lvl w:ilvl="2" w:tplc="7F0E9BAA">
      <w:start w:val="1"/>
      <w:numFmt w:val="lowerRoman"/>
      <w:lvlText w:val="%3."/>
      <w:lvlJc w:val="right"/>
      <w:pPr>
        <w:ind w:left="2160" w:hanging="180"/>
      </w:pPr>
    </w:lvl>
    <w:lvl w:ilvl="3" w:tplc="4D4262DE">
      <w:start w:val="1"/>
      <w:numFmt w:val="decimal"/>
      <w:lvlText w:val="%4."/>
      <w:lvlJc w:val="left"/>
      <w:pPr>
        <w:ind w:left="2880" w:hanging="360"/>
      </w:pPr>
    </w:lvl>
    <w:lvl w:ilvl="4" w:tplc="413E327A">
      <w:start w:val="1"/>
      <w:numFmt w:val="lowerLetter"/>
      <w:lvlText w:val="%5."/>
      <w:lvlJc w:val="left"/>
      <w:pPr>
        <w:ind w:left="3600" w:hanging="360"/>
      </w:pPr>
    </w:lvl>
    <w:lvl w:ilvl="5" w:tplc="CCE4D226">
      <w:start w:val="1"/>
      <w:numFmt w:val="lowerRoman"/>
      <w:lvlText w:val="%6."/>
      <w:lvlJc w:val="right"/>
      <w:pPr>
        <w:ind w:left="4320" w:hanging="180"/>
      </w:pPr>
    </w:lvl>
    <w:lvl w:ilvl="6" w:tplc="9B5C8E7A">
      <w:start w:val="1"/>
      <w:numFmt w:val="decimal"/>
      <w:lvlText w:val="%7."/>
      <w:lvlJc w:val="left"/>
      <w:pPr>
        <w:ind w:left="5040" w:hanging="360"/>
      </w:pPr>
    </w:lvl>
    <w:lvl w:ilvl="7" w:tplc="661258B6">
      <w:start w:val="1"/>
      <w:numFmt w:val="lowerLetter"/>
      <w:lvlText w:val="%8."/>
      <w:lvlJc w:val="left"/>
      <w:pPr>
        <w:ind w:left="5760" w:hanging="360"/>
      </w:pPr>
    </w:lvl>
    <w:lvl w:ilvl="8" w:tplc="CCCA06D0">
      <w:start w:val="1"/>
      <w:numFmt w:val="lowerRoman"/>
      <w:lvlText w:val="%9."/>
      <w:lvlJc w:val="right"/>
      <w:pPr>
        <w:ind w:left="6480" w:hanging="180"/>
      </w:pPr>
    </w:lvl>
  </w:abstractNum>
  <w:abstractNum w:abstractNumId="13" w15:restartNumberingAfterBreak="0">
    <w:nsid w:val="5A733930"/>
    <w:multiLevelType w:val="hybridMultilevel"/>
    <w:tmpl w:val="5776C444"/>
    <w:lvl w:ilvl="0" w:tplc="D7429CC8">
      <w:start w:val="1"/>
      <w:numFmt w:val="decimal"/>
      <w:lvlText w:val="%1."/>
      <w:lvlJc w:val="left"/>
      <w:pPr>
        <w:ind w:left="720" w:hanging="360"/>
      </w:pPr>
    </w:lvl>
    <w:lvl w:ilvl="1" w:tplc="200CD796">
      <w:start w:val="1"/>
      <w:numFmt w:val="lowerLetter"/>
      <w:lvlText w:val="%2."/>
      <w:lvlJc w:val="left"/>
      <w:pPr>
        <w:ind w:left="1440" w:hanging="360"/>
      </w:pPr>
    </w:lvl>
    <w:lvl w:ilvl="2" w:tplc="43AC8E88">
      <w:start w:val="1"/>
      <w:numFmt w:val="lowerRoman"/>
      <w:lvlText w:val="%3."/>
      <w:lvlJc w:val="right"/>
      <w:pPr>
        <w:ind w:left="2160" w:hanging="180"/>
      </w:pPr>
    </w:lvl>
    <w:lvl w:ilvl="3" w:tplc="9FBEA4A2">
      <w:start w:val="1"/>
      <w:numFmt w:val="decimal"/>
      <w:lvlText w:val="%4."/>
      <w:lvlJc w:val="left"/>
      <w:pPr>
        <w:ind w:left="2880" w:hanging="360"/>
      </w:pPr>
    </w:lvl>
    <w:lvl w:ilvl="4" w:tplc="5204C6C6">
      <w:start w:val="1"/>
      <w:numFmt w:val="lowerLetter"/>
      <w:lvlText w:val="%5."/>
      <w:lvlJc w:val="left"/>
      <w:pPr>
        <w:ind w:left="3600" w:hanging="360"/>
      </w:pPr>
    </w:lvl>
    <w:lvl w:ilvl="5" w:tplc="26D87D58">
      <w:start w:val="1"/>
      <w:numFmt w:val="lowerRoman"/>
      <w:lvlText w:val="%6."/>
      <w:lvlJc w:val="right"/>
      <w:pPr>
        <w:ind w:left="4320" w:hanging="180"/>
      </w:pPr>
    </w:lvl>
    <w:lvl w:ilvl="6" w:tplc="256CE47A">
      <w:start w:val="1"/>
      <w:numFmt w:val="decimal"/>
      <w:lvlText w:val="%7."/>
      <w:lvlJc w:val="left"/>
      <w:pPr>
        <w:ind w:left="5040" w:hanging="360"/>
      </w:pPr>
    </w:lvl>
    <w:lvl w:ilvl="7" w:tplc="9EA2371A">
      <w:start w:val="1"/>
      <w:numFmt w:val="lowerLetter"/>
      <w:lvlText w:val="%8."/>
      <w:lvlJc w:val="left"/>
      <w:pPr>
        <w:ind w:left="5760" w:hanging="360"/>
      </w:pPr>
    </w:lvl>
    <w:lvl w:ilvl="8" w:tplc="3DB6F4B6">
      <w:start w:val="1"/>
      <w:numFmt w:val="lowerRoman"/>
      <w:lvlText w:val="%9."/>
      <w:lvlJc w:val="right"/>
      <w:pPr>
        <w:ind w:left="6480" w:hanging="180"/>
      </w:pPr>
    </w:lvl>
  </w:abstractNum>
  <w:abstractNum w:abstractNumId="14" w15:restartNumberingAfterBreak="0">
    <w:nsid w:val="617921CE"/>
    <w:multiLevelType w:val="hybridMultilevel"/>
    <w:tmpl w:val="0C1273E4"/>
    <w:lvl w:ilvl="0" w:tplc="929035CC">
      <w:start w:val="1"/>
      <w:numFmt w:val="decimal"/>
      <w:lvlText w:val="%1."/>
      <w:lvlJc w:val="left"/>
      <w:pPr>
        <w:ind w:left="720" w:hanging="360"/>
      </w:pPr>
    </w:lvl>
    <w:lvl w:ilvl="1" w:tplc="21283E7C">
      <w:start w:val="1"/>
      <w:numFmt w:val="lowerLetter"/>
      <w:lvlText w:val="%2."/>
      <w:lvlJc w:val="left"/>
      <w:pPr>
        <w:ind w:left="1440" w:hanging="360"/>
      </w:pPr>
    </w:lvl>
    <w:lvl w:ilvl="2" w:tplc="960A8DEE">
      <w:start w:val="1"/>
      <w:numFmt w:val="lowerRoman"/>
      <w:lvlText w:val="%3."/>
      <w:lvlJc w:val="right"/>
      <w:pPr>
        <w:ind w:left="2160" w:hanging="180"/>
      </w:pPr>
    </w:lvl>
    <w:lvl w:ilvl="3" w:tplc="7A00D12A">
      <w:start w:val="1"/>
      <w:numFmt w:val="decimal"/>
      <w:lvlText w:val="%4."/>
      <w:lvlJc w:val="left"/>
      <w:pPr>
        <w:ind w:left="2880" w:hanging="360"/>
      </w:pPr>
    </w:lvl>
    <w:lvl w:ilvl="4" w:tplc="E3F6F0CE">
      <w:start w:val="1"/>
      <w:numFmt w:val="lowerLetter"/>
      <w:lvlText w:val="%5."/>
      <w:lvlJc w:val="left"/>
      <w:pPr>
        <w:ind w:left="3600" w:hanging="360"/>
      </w:pPr>
    </w:lvl>
    <w:lvl w:ilvl="5" w:tplc="D6F042DA">
      <w:start w:val="1"/>
      <w:numFmt w:val="lowerRoman"/>
      <w:lvlText w:val="%6."/>
      <w:lvlJc w:val="right"/>
      <w:pPr>
        <w:ind w:left="4320" w:hanging="180"/>
      </w:pPr>
    </w:lvl>
    <w:lvl w:ilvl="6" w:tplc="144AADCA">
      <w:start w:val="1"/>
      <w:numFmt w:val="decimal"/>
      <w:lvlText w:val="%7."/>
      <w:lvlJc w:val="left"/>
      <w:pPr>
        <w:ind w:left="5040" w:hanging="360"/>
      </w:pPr>
    </w:lvl>
    <w:lvl w:ilvl="7" w:tplc="BA6EC674">
      <w:start w:val="1"/>
      <w:numFmt w:val="lowerLetter"/>
      <w:lvlText w:val="%8."/>
      <w:lvlJc w:val="left"/>
      <w:pPr>
        <w:ind w:left="5760" w:hanging="360"/>
      </w:pPr>
    </w:lvl>
    <w:lvl w:ilvl="8" w:tplc="F2ECD872">
      <w:start w:val="1"/>
      <w:numFmt w:val="lowerRoman"/>
      <w:lvlText w:val="%9."/>
      <w:lvlJc w:val="right"/>
      <w:pPr>
        <w:ind w:left="6480" w:hanging="180"/>
      </w:pPr>
    </w:lvl>
  </w:abstractNum>
  <w:abstractNum w:abstractNumId="15" w15:restartNumberingAfterBreak="0">
    <w:nsid w:val="63DD58FF"/>
    <w:multiLevelType w:val="hybridMultilevel"/>
    <w:tmpl w:val="CBBA1E50"/>
    <w:lvl w:ilvl="0" w:tplc="3DC2AF8A">
      <w:start w:val="1"/>
      <w:numFmt w:val="decimal"/>
      <w:lvlText w:val="%1."/>
      <w:lvlJc w:val="left"/>
      <w:pPr>
        <w:ind w:left="720" w:hanging="360"/>
      </w:pPr>
    </w:lvl>
    <w:lvl w:ilvl="1" w:tplc="ECC00C44">
      <w:start w:val="1"/>
      <w:numFmt w:val="lowerLetter"/>
      <w:lvlText w:val="%2."/>
      <w:lvlJc w:val="left"/>
      <w:pPr>
        <w:ind w:left="1440" w:hanging="360"/>
      </w:pPr>
    </w:lvl>
    <w:lvl w:ilvl="2" w:tplc="092E7E8A">
      <w:start w:val="1"/>
      <w:numFmt w:val="lowerRoman"/>
      <w:lvlText w:val="%3."/>
      <w:lvlJc w:val="right"/>
      <w:pPr>
        <w:ind w:left="2160" w:hanging="180"/>
      </w:pPr>
    </w:lvl>
    <w:lvl w:ilvl="3" w:tplc="16146AC6">
      <w:start w:val="1"/>
      <w:numFmt w:val="decimal"/>
      <w:lvlText w:val="%4."/>
      <w:lvlJc w:val="left"/>
      <w:pPr>
        <w:ind w:left="2880" w:hanging="360"/>
      </w:pPr>
    </w:lvl>
    <w:lvl w:ilvl="4" w:tplc="9BCEC1DC">
      <w:start w:val="1"/>
      <w:numFmt w:val="lowerLetter"/>
      <w:lvlText w:val="%5."/>
      <w:lvlJc w:val="left"/>
      <w:pPr>
        <w:ind w:left="3600" w:hanging="360"/>
      </w:pPr>
    </w:lvl>
    <w:lvl w:ilvl="5" w:tplc="B414CFBE">
      <w:start w:val="1"/>
      <w:numFmt w:val="lowerRoman"/>
      <w:lvlText w:val="%6."/>
      <w:lvlJc w:val="right"/>
      <w:pPr>
        <w:ind w:left="4320" w:hanging="180"/>
      </w:pPr>
    </w:lvl>
    <w:lvl w:ilvl="6" w:tplc="4FE094AC">
      <w:start w:val="1"/>
      <w:numFmt w:val="decimal"/>
      <w:lvlText w:val="%7."/>
      <w:lvlJc w:val="left"/>
      <w:pPr>
        <w:ind w:left="5040" w:hanging="360"/>
      </w:pPr>
    </w:lvl>
    <w:lvl w:ilvl="7" w:tplc="32FEA262">
      <w:start w:val="1"/>
      <w:numFmt w:val="lowerLetter"/>
      <w:lvlText w:val="%8."/>
      <w:lvlJc w:val="left"/>
      <w:pPr>
        <w:ind w:left="5760" w:hanging="360"/>
      </w:pPr>
    </w:lvl>
    <w:lvl w:ilvl="8" w:tplc="0D60703E">
      <w:start w:val="1"/>
      <w:numFmt w:val="lowerRoman"/>
      <w:lvlText w:val="%9."/>
      <w:lvlJc w:val="right"/>
      <w:pPr>
        <w:ind w:left="6480" w:hanging="180"/>
      </w:pPr>
    </w:lvl>
  </w:abstractNum>
  <w:abstractNum w:abstractNumId="16" w15:restartNumberingAfterBreak="0">
    <w:nsid w:val="6A72628D"/>
    <w:multiLevelType w:val="hybridMultilevel"/>
    <w:tmpl w:val="F52C2D32"/>
    <w:lvl w:ilvl="0" w:tplc="3508C714">
      <w:start w:val="1"/>
      <w:numFmt w:val="decimal"/>
      <w:lvlText w:val="%1."/>
      <w:lvlJc w:val="left"/>
      <w:pPr>
        <w:ind w:left="720" w:hanging="360"/>
      </w:pPr>
    </w:lvl>
    <w:lvl w:ilvl="1" w:tplc="D806FADE">
      <w:start w:val="1"/>
      <w:numFmt w:val="lowerLetter"/>
      <w:lvlText w:val="%2."/>
      <w:lvlJc w:val="left"/>
      <w:pPr>
        <w:ind w:left="1440" w:hanging="360"/>
      </w:pPr>
    </w:lvl>
    <w:lvl w:ilvl="2" w:tplc="DD8E21AA">
      <w:start w:val="1"/>
      <w:numFmt w:val="lowerRoman"/>
      <w:lvlText w:val="%3."/>
      <w:lvlJc w:val="right"/>
      <w:pPr>
        <w:ind w:left="2160" w:hanging="180"/>
      </w:pPr>
    </w:lvl>
    <w:lvl w:ilvl="3" w:tplc="BF861F26">
      <w:start w:val="1"/>
      <w:numFmt w:val="decimal"/>
      <w:lvlText w:val="%4."/>
      <w:lvlJc w:val="left"/>
      <w:pPr>
        <w:ind w:left="2880" w:hanging="360"/>
      </w:pPr>
    </w:lvl>
    <w:lvl w:ilvl="4" w:tplc="5D8421AE">
      <w:start w:val="1"/>
      <w:numFmt w:val="lowerLetter"/>
      <w:lvlText w:val="%5."/>
      <w:lvlJc w:val="left"/>
      <w:pPr>
        <w:ind w:left="3600" w:hanging="360"/>
      </w:pPr>
    </w:lvl>
    <w:lvl w:ilvl="5" w:tplc="5F5CC5EE">
      <w:start w:val="1"/>
      <w:numFmt w:val="lowerRoman"/>
      <w:lvlText w:val="%6."/>
      <w:lvlJc w:val="right"/>
      <w:pPr>
        <w:ind w:left="4320" w:hanging="180"/>
      </w:pPr>
    </w:lvl>
    <w:lvl w:ilvl="6" w:tplc="C288606E">
      <w:start w:val="1"/>
      <w:numFmt w:val="decimal"/>
      <w:lvlText w:val="%7."/>
      <w:lvlJc w:val="left"/>
      <w:pPr>
        <w:ind w:left="5040" w:hanging="360"/>
      </w:pPr>
    </w:lvl>
    <w:lvl w:ilvl="7" w:tplc="D4F415CC">
      <w:start w:val="1"/>
      <w:numFmt w:val="lowerLetter"/>
      <w:lvlText w:val="%8."/>
      <w:lvlJc w:val="left"/>
      <w:pPr>
        <w:ind w:left="5760" w:hanging="360"/>
      </w:pPr>
    </w:lvl>
    <w:lvl w:ilvl="8" w:tplc="B248F3AC">
      <w:start w:val="1"/>
      <w:numFmt w:val="lowerRoman"/>
      <w:lvlText w:val="%9."/>
      <w:lvlJc w:val="right"/>
      <w:pPr>
        <w:ind w:left="6480" w:hanging="180"/>
      </w:pPr>
    </w:lvl>
  </w:abstractNum>
  <w:abstractNum w:abstractNumId="17" w15:restartNumberingAfterBreak="0">
    <w:nsid w:val="6C400F4C"/>
    <w:multiLevelType w:val="hybridMultilevel"/>
    <w:tmpl w:val="2D6A9532"/>
    <w:lvl w:ilvl="0" w:tplc="1FE4AF78">
      <w:start w:val="1"/>
      <w:numFmt w:val="decimal"/>
      <w:lvlText w:val="%1."/>
      <w:lvlJc w:val="left"/>
      <w:pPr>
        <w:ind w:left="720" w:hanging="360"/>
      </w:pPr>
    </w:lvl>
    <w:lvl w:ilvl="1" w:tplc="096E28AA">
      <w:start w:val="1"/>
      <w:numFmt w:val="lowerLetter"/>
      <w:lvlText w:val="%2."/>
      <w:lvlJc w:val="left"/>
      <w:pPr>
        <w:ind w:left="1440" w:hanging="360"/>
      </w:pPr>
    </w:lvl>
    <w:lvl w:ilvl="2" w:tplc="4674319C">
      <w:start w:val="1"/>
      <w:numFmt w:val="lowerRoman"/>
      <w:lvlText w:val="%3."/>
      <w:lvlJc w:val="right"/>
      <w:pPr>
        <w:ind w:left="2160" w:hanging="180"/>
      </w:pPr>
    </w:lvl>
    <w:lvl w:ilvl="3" w:tplc="75441566">
      <w:start w:val="1"/>
      <w:numFmt w:val="decimal"/>
      <w:lvlText w:val="%4."/>
      <w:lvlJc w:val="left"/>
      <w:pPr>
        <w:ind w:left="2880" w:hanging="360"/>
      </w:pPr>
    </w:lvl>
    <w:lvl w:ilvl="4" w:tplc="4CEEBB9E">
      <w:start w:val="1"/>
      <w:numFmt w:val="lowerLetter"/>
      <w:lvlText w:val="%5."/>
      <w:lvlJc w:val="left"/>
      <w:pPr>
        <w:ind w:left="3600" w:hanging="360"/>
      </w:pPr>
    </w:lvl>
    <w:lvl w:ilvl="5" w:tplc="0D34EC8C">
      <w:start w:val="1"/>
      <w:numFmt w:val="lowerRoman"/>
      <w:lvlText w:val="%6."/>
      <w:lvlJc w:val="right"/>
      <w:pPr>
        <w:ind w:left="4320" w:hanging="180"/>
      </w:pPr>
    </w:lvl>
    <w:lvl w:ilvl="6" w:tplc="54468418">
      <w:start w:val="1"/>
      <w:numFmt w:val="decimal"/>
      <w:lvlText w:val="%7."/>
      <w:lvlJc w:val="left"/>
      <w:pPr>
        <w:ind w:left="5040" w:hanging="360"/>
      </w:pPr>
    </w:lvl>
    <w:lvl w:ilvl="7" w:tplc="159417D2">
      <w:start w:val="1"/>
      <w:numFmt w:val="lowerLetter"/>
      <w:lvlText w:val="%8."/>
      <w:lvlJc w:val="left"/>
      <w:pPr>
        <w:ind w:left="5760" w:hanging="360"/>
      </w:pPr>
    </w:lvl>
    <w:lvl w:ilvl="8" w:tplc="36E417D6">
      <w:start w:val="1"/>
      <w:numFmt w:val="lowerRoman"/>
      <w:lvlText w:val="%9."/>
      <w:lvlJc w:val="right"/>
      <w:pPr>
        <w:ind w:left="6480" w:hanging="180"/>
      </w:pPr>
    </w:lvl>
  </w:abstractNum>
  <w:abstractNum w:abstractNumId="18" w15:restartNumberingAfterBreak="0">
    <w:nsid w:val="6D397539"/>
    <w:multiLevelType w:val="hybridMultilevel"/>
    <w:tmpl w:val="BE4E6AE6"/>
    <w:lvl w:ilvl="0" w:tplc="5BB0C67E">
      <w:start w:val="1"/>
      <w:numFmt w:val="decimal"/>
      <w:lvlText w:val="%1."/>
      <w:lvlJc w:val="left"/>
      <w:pPr>
        <w:ind w:left="720" w:hanging="360"/>
      </w:pPr>
    </w:lvl>
    <w:lvl w:ilvl="1" w:tplc="67BC163C">
      <w:start w:val="1"/>
      <w:numFmt w:val="lowerLetter"/>
      <w:lvlText w:val="%2."/>
      <w:lvlJc w:val="left"/>
      <w:pPr>
        <w:ind w:left="1440" w:hanging="360"/>
      </w:pPr>
    </w:lvl>
    <w:lvl w:ilvl="2" w:tplc="8110E298">
      <w:start w:val="1"/>
      <w:numFmt w:val="lowerRoman"/>
      <w:lvlText w:val="%3."/>
      <w:lvlJc w:val="right"/>
      <w:pPr>
        <w:ind w:left="2160" w:hanging="180"/>
      </w:pPr>
    </w:lvl>
    <w:lvl w:ilvl="3" w:tplc="7EE00024">
      <w:start w:val="1"/>
      <w:numFmt w:val="decimal"/>
      <w:lvlText w:val="%4."/>
      <w:lvlJc w:val="left"/>
      <w:pPr>
        <w:ind w:left="2880" w:hanging="360"/>
      </w:pPr>
    </w:lvl>
    <w:lvl w:ilvl="4" w:tplc="B54CAE7C">
      <w:start w:val="1"/>
      <w:numFmt w:val="lowerLetter"/>
      <w:lvlText w:val="%5."/>
      <w:lvlJc w:val="left"/>
      <w:pPr>
        <w:ind w:left="3600" w:hanging="360"/>
      </w:pPr>
    </w:lvl>
    <w:lvl w:ilvl="5" w:tplc="426EDA12">
      <w:start w:val="1"/>
      <w:numFmt w:val="lowerRoman"/>
      <w:lvlText w:val="%6."/>
      <w:lvlJc w:val="right"/>
      <w:pPr>
        <w:ind w:left="4320" w:hanging="180"/>
      </w:pPr>
    </w:lvl>
    <w:lvl w:ilvl="6" w:tplc="7D4A1670">
      <w:start w:val="1"/>
      <w:numFmt w:val="decimal"/>
      <w:lvlText w:val="%7."/>
      <w:lvlJc w:val="left"/>
      <w:pPr>
        <w:ind w:left="5040" w:hanging="360"/>
      </w:pPr>
    </w:lvl>
    <w:lvl w:ilvl="7" w:tplc="0A3CE31A">
      <w:start w:val="1"/>
      <w:numFmt w:val="lowerLetter"/>
      <w:lvlText w:val="%8."/>
      <w:lvlJc w:val="left"/>
      <w:pPr>
        <w:ind w:left="5760" w:hanging="360"/>
      </w:pPr>
    </w:lvl>
    <w:lvl w:ilvl="8" w:tplc="05D65912">
      <w:start w:val="1"/>
      <w:numFmt w:val="lowerRoman"/>
      <w:lvlText w:val="%9."/>
      <w:lvlJc w:val="right"/>
      <w:pPr>
        <w:ind w:left="6480" w:hanging="180"/>
      </w:pPr>
    </w:lvl>
  </w:abstractNum>
  <w:abstractNum w:abstractNumId="19" w15:restartNumberingAfterBreak="0">
    <w:nsid w:val="721E354F"/>
    <w:multiLevelType w:val="hybridMultilevel"/>
    <w:tmpl w:val="A5949792"/>
    <w:lvl w:ilvl="0" w:tplc="3EC2F258">
      <w:start w:val="1"/>
      <w:numFmt w:val="decimal"/>
      <w:lvlText w:val="%1."/>
      <w:lvlJc w:val="left"/>
      <w:pPr>
        <w:ind w:left="720" w:hanging="360"/>
      </w:pPr>
    </w:lvl>
    <w:lvl w:ilvl="1" w:tplc="ADD40F5A">
      <w:start w:val="1"/>
      <w:numFmt w:val="lowerLetter"/>
      <w:lvlText w:val="%2."/>
      <w:lvlJc w:val="left"/>
      <w:pPr>
        <w:ind w:left="1440" w:hanging="360"/>
      </w:pPr>
    </w:lvl>
    <w:lvl w:ilvl="2" w:tplc="54A81244">
      <w:start w:val="1"/>
      <w:numFmt w:val="lowerRoman"/>
      <w:lvlText w:val="%3."/>
      <w:lvlJc w:val="right"/>
      <w:pPr>
        <w:ind w:left="2160" w:hanging="180"/>
      </w:pPr>
    </w:lvl>
    <w:lvl w:ilvl="3" w:tplc="03CE3C74">
      <w:start w:val="1"/>
      <w:numFmt w:val="decimal"/>
      <w:lvlText w:val="%4."/>
      <w:lvlJc w:val="left"/>
      <w:pPr>
        <w:ind w:left="2880" w:hanging="360"/>
      </w:pPr>
    </w:lvl>
    <w:lvl w:ilvl="4" w:tplc="8A44D5C6">
      <w:start w:val="1"/>
      <w:numFmt w:val="lowerLetter"/>
      <w:lvlText w:val="%5."/>
      <w:lvlJc w:val="left"/>
      <w:pPr>
        <w:ind w:left="3600" w:hanging="360"/>
      </w:pPr>
    </w:lvl>
    <w:lvl w:ilvl="5" w:tplc="9D52F830">
      <w:start w:val="1"/>
      <w:numFmt w:val="lowerRoman"/>
      <w:lvlText w:val="%6."/>
      <w:lvlJc w:val="right"/>
      <w:pPr>
        <w:ind w:left="4320" w:hanging="180"/>
      </w:pPr>
    </w:lvl>
    <w:lvl w:ilvl="6" w:tplc="E1D8E12E">
      <w:start w:val="1"/>
      <w:numFmt w:val="decimal"/>
      <w:lvlText w:val="%7."/>
      <w:lvlJc w:val="left"/>
      <w:pPr>
        <w:ind w:left="5040" w:hanging="360"/>
      </w:pPr>
    </w:lvl>
    <w:lvl w:ilvl="7" w:tplc="6292EA5A">
      <w:start w:val="1"/>
      <w:numFmt w:val="lowerLetter"/>
      <w:lvlText w:val="%8."/>
      <w:lvlJc w:val="left"/>
      <w:pPr>
        <w:ind w:left="5760" w:hanging="360"/>
      </w:pPr>
    </w:lvl>
    <w:lvl w:ilvl="8" w:tplc="FBA0B038">
      <w:start w:val="1"/>
      <w:numFmt w:val="lowerRoman"/>
      <w:lvlText w:val="%9."/>
      <w:lvlJc w:val="right"/>
      <w:pPr>
        <w:ind w:left="6480" w:hanging="180"/>
      </w:pPr>
    </w:lvl>
  </w:abstractNum>
  <w:num w:numId="1">
    <w:abstractNumId w:val="0"/>
  </w:num>
  <w:num w:numId="2">
    <w:abstractNumId w:val="6"/>
  </w:num>
  <w:num w:numId="3">
    <w:abstractNumId w:val="5"/>
  </w:num>
  <w:num w:numId="4">
    <w:abstractNumId w:val="9"/>
  </w:num>
  <w:num w:numId="5">
    <w:abstractNumId w:val="3"/>
  </w:num>
  <w:num w:numId="6">
    <w:abstractNumId w:val="17"/>
  </w:num>
  <w:num w:numId="7">
    <w:abstractNumId w:val="15"/>
  </w:num>
  <w:num w:numId="8">
    <w:abstractNumId w:val="8"/>
  </w:num>
  <w:num w:numId="9">
    <w:abstractNumId w:val="4"/>
  </w:num>
  <w:num w:numId="10">
    <w:abstractNumId w:val="11"/>
  </w:num>
  <w:num w:numId="11">
    <w:abstractNumId w:val="14"/>
  </w:num>
  <w:num w:numId="12">
    <w:abstractNumId w:val="2"/>
  </w:num>
  <w:num w:numId="13">
    <w:abstractNumId w:val="16"/>
  </w:num>
  <w:num w:numId="14">
    <w:abstractNumId w:val="13"/>
  </w:num>
  <w:num w:numId="15">
    <w:abstractNumId w:val="7"/>
  </w:num>
  <w:num w:numId="16">
    <w:abstractNumId w:val="1"/>
  </w:num>
  <w:num w:numId="17">
    <w:abstractNumId w:val="12"/>
  </w:num>
  <w:num w:numId="18">
    <w:abstractNumId w:val="10"/>
  </w:num>
  <w:num w:numId="19">
    <w:abstractNumId w:val="19"/>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Engels">
    <w15:presenceInfo w15:providerId="None" w15:userId="Daniel Enge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1733"/>
    <w:rsid w:val="0000284F"/>
    <w:rsid w:val="00002EED"/>
    <w:rsid w:val="00005EF3"/>
    <w:rsid w:val="00006CCC"/>
    <w:rsid w:val="00010127"/>
    <w:rsid w:val="000108A6"/>
    <w:rsid w:val="00013CD2"/>
    <w:rsid w:val="0001462F"/>
    <w:rsid w:val="00015B9C"/>
    <w:rsid w:val="00015E48"/>
    <w:rsid w:val="00015E4A"/>
    <w:rsid w:val="00017126"/>
    <w:rsid w:val="00017676"/>
    <w:rsid w:val="00022929"/>
    <w:rsid w:val="000246A4"/>
    <w:rsid w:val="00024F01"/>
    <w:rsid w:val="00025715"/>
    <w:rsid w:val="00031028"/>
    <w:rsid w:val="0003250E"/>
    <w:rsid w:val="000342D0"/>
    <w:rsid w:val="00034916"/>
    <w:rsid w:val="00034E7C"/>
    <w:rsid w:val="00036865"/>
    <w:rsid w:val="00037C65"/>
    <w:rsid w:val="00040D46"/>
    <w:rsid w:val="000430F4"/>
    <w:rsid w:val="00043EEB"/>
    <w:rsid w:val="00044499"/>
    <w:rsid w:val="00047551"/>
    <w:rsid w:val="00047751"/>
    <w:rsid w:val="00050703"/>
    <w:rsid w:val="00050DFE"/>
    <w:rsid w:val="000545B7"/>
    <w:rsid w:val="0005630C"/>
    <w:rsid w:val="00056912"/>
    <w:rsid w:val="000608EC"/>
    <w:rsid w:val="00061096"/>
    <w:rsid w:val="000626DB"/>
    <w:rsid w:val="00062DB5"/>
    <w:rsid w:val="0006402F"/>
    <w:rsid w:val="00064613"/>
    <w:rsid w:val="000665BF"/>
    <w:rsid w:val="000669AD"/>
    <w:rsid w:val="0007122F"/>
    <w:rsid w:val="00083C39"/>
    <w:rsid w:val="00086C9A"/>
    <w:rsid w:val="000918E4"/>
    <w:rsid w:val="00094440"/>
    <w:rsid w:val="0009893C"/>
    <w:rsid w:val="000A0550"/>
    <w:rsid w:val="000A2617"/>
    <w:rsid w:val="000A2FA3"/>
    <w:rsid w:val="000A3079"/>
    <w:rsid w:val="000A3D56"/>
    <w:rsid w:val="000A566A"/>
    <w:rsid w:val="000A7361"/>
    <w:rsid w:val="000A7EA4"/>
    <w:rsid w:val="000B067B"/>
    <w:rsid w:val="000B06B0"/>
    <w:rsid w:val="000B0812"/>
    <w:rsid w:val="000B18EA"/>
    <w:rsid w:val="000B1D90"/>
    <w:rsid w:val="000B2A5F"/>
    <w:rsid w:val="000B5C79"/>
    <w:rsid w:val="000B650D"/>
    <w:rsid w:val="000B6FA2"/>
    <w:rsid w:val="000C1019"/>
    <w:rsid w:val="000C188A"/>
    <w:rsid w:val="000C37E9"/>
    <w:rsid w:val="000C3E11"/>
    <w:rsid w:val="000C59CC"/>
    <w:rsid w:val="000C7546"/>
    <w:rsid w:val="000C79DA"/>
    <w:rsid w:val="000D0519"/>
    <w:rsid w:val="000D0E36"/>
    <w:rsid w:val="000D6959"/>
    <w:rsid w:val="000E016B"/>
    <w:rsid w:val="000E17F3"/>
    <w:rsid w:val="000E378A"/>
    <w:rsid w:val="000E4229"/>
    <w:rsid w:val="000E491F"/>
    <w:rsid w:val="000E5782"/>
    <w:rsid w:val="000E5BC4"/>
    <w:rsid w:val="000E5DC5"/>
    <w:rsid w:val="000E755D"/>
    <w:rsid w:val="000F0204"/>
    <w:rsid w:val="000F074F"/>
    <w:rsid w:val="000F5E38"/>
    <w:rsid w:val="000F690F"/>
    <w:rsid w:val="001011B4"/>
    <w:rsid w:val="00104711"/>
    <w:rsid w:val="00104916"/>
    <w:rsid w:val="00104B89"/>
    <w:rsid w:val="0010557B"/>
    <w:rsid w:val="00105C03"/>
    <w:rsid w:val="00110730"/>
    <w:rsid w:val="00112318"/>
    <w:rsid w:val="00117A8B"/>
    <w:rsid w:val="00123AB1"/>
    <w:rsid w:val="00124D22"/>
    <w:rsid w:val="00127677"/>
    <w:rsid w:val="00134642"/>
    <w:rsid w:val="001366EC"/>
    <w:rsid w:val="00137653"/>
    <w:rsid w:val="00142E69"/>
    <w:rsid w:val="0014343D"/>
    <w:rsid w:val="00145810"/>
    <w:rsid w:val="00146FD6"/>
    <w:rsid w:val="0014775F"/>
    <w:rsid w:val="00153157"/>
    <w:rsid w:val="00153837"/>
    <w:rsid w:val="00153F9B"/>
    <w:rsid w:val="0015646C"/>
    <w:rsid w:val="00156BE3"/>
    <w:rsid w:val="0016047A"/>
    <w:rsid w:val="0016048C"/>
    <w:rsid w:val="001605AD"/>
    <w:rsid w:val="00161369"/>
    <w:rsid w:val="001620AE"/>
    <w:rsid w:val="0016319A"/>
    <w:rsid w:val="00163B23"/>
    <w:rsid w:val="00165C6D"/>
    <w:rsid w:val="00166F2B"/>
    <w:rsid w:val="00166FDC"/>
    <w:rsid w:val="0016718C"/>
    <w:rsid w:val="00167313"/>
    <w:rsid w:val="00170EA2"/>
    <w:rsid w:val="001730C1"/>
    <w:rsid w:val="001732E4"/>
    <w:rsid w:val="00173D1D"/>
    <w:rsid w:val="0017412B"/>
    <w:rsid w:val="00176819"/>
    <w:rsid w:val="001817D0"/>
    <w:rsid w:val="00182154"/>
    <w:rsid w:val="001833DE"/>
    <w:rsid w:val="00187E23"/>
    <w:rsid w:val="00190B07"/>
    <w:rsid w:val="00192CE7"/>
    <w:rsid w:val="001938F2"/>
    <w:rsid w:val="00193992"/>
    <w:rsid w:val="0019454D"/>
    <w:rsid w:val="00195DCA"/>
    <w:rsid w:val="00197C85"/>
    <w:rsid w:val="001A048F"/>
    <w:rsid w:val="001A1E9D"/>
    <w:rsid w:val="001A2E01"/>
    <w:rsid w:val="001A4DD7"/>
    <w:rsid w:val="001A651F"/>
    <w:rsid w:val="001A74C7"/>
    <w:rsid w:val="001B2871"/>
    <w:rsid w:val="001B3424"/>
    <w:rsid w:val="001B4C56"/>
    <w:rsid w:val="001B5C6F"/>
    <w:rsid w:val="001B66CD"/>
    <w:rsid w:val="001B7BA1"/>
    <w:rsid w:val="001C2110"/>
    <w:rsid w:val="001C2179"/>
    <w:rsid w:val="001C2E83"/>
    <w:rsid w:val="001C764F"/>
    <w:rsid w:val="001D3036"/>
    <w:rsid w:val="001D62B9"/>
    <w:rsid w:val="001D6650"/>
    <w:rsid w:val="001D672B"/>
    <w:rsid w:val="001D6EF1"/>
    <w:rsid w:val="001E1AA6"/>
    <w:rsid w:val="001E2B8E"/>
    <w:rsid w:val="001E46C8"/>
    <w:rsid w:val="001E5F8D"/>
    <w:rsid w:val="001E7B5D"/>
    <w:rsid w:val="001F3591"/>
    <w:rsid w:val="001F7718"/>
    <w:rsid w:val="002036FF"/>
    <w:rsid w:val="00203798"/>
    <w:rsid w:val="002049D0"/>
    <w:rsid w:val="00205314"/>
    <w:rsid w:val="00205816"/>
    <w:rsid w:val="0020610F"/>
    <w:rsid w:val="002103DC"/>
    <w:rsid w:val="00212795"/>
    <w:rsid w:val="00213298"/>
    <w:rsid w:val="00215862"/>
    <w:rsid w:val="002159D9"/>
    <w:rsid w:val="00222937"/>
    <w:rsid w:val="002252E5"/>
    <w:rsid w:val="00231E30"/>
    <w:rsid w:val="002330B0"/>
    <w:rsid w:val="002414A6"/>
    <w:rsid w:val="00242632"/>
    <w:rsid w:val="00247896"/>
    <w:rsid w:val="00250358"/>
    <w:rsid w:val="00251139"/>
    <w:rsid w:val="00252BAB"/>
    <w:rsid w:val="00255A08"/>
    <w:rsid w:val="00255E12"/>
    <w:rsid w:val="0025731C"/>
    <w:rsid w:val="00257833"/>
    <w:rsid w:val="002603C3"/>
    <w:rsid w:val="00260F97"/>
    <w:rsid w:val="002628B2"/>
    <w:rsid w:val="00265B90"/>
    <w:rsid w:val="002669BA"/>
    <w:rsid w:val="00266FF9"/>
    <w:rsid w:val="00267CEF"/>
    <w:rsid w:val="002703AA"/>
    <w:rsid w:val="002750F8"/>
    <w:rsid w:val="00277F1F"/>
    <w:rsid w:val="00281F87"/>
    <w:rsid w:val="0028373E"/>
    <w:rsid w:val="00284BD0"/>
    <w:rsid w:val="002858B3"/>
    <w:rsid w:val="00285A21"/>
    <w:rsid w:val="002868F6"/>
    <w:rsid w:val="00287DD9"/>
    <w:rsid w:val="00290416"/>
    <w:rsid w:val="0029055B"/>
    <w:rsid w:val="002925ED"/>
    <w:rsid w:val="002952D1"/>
    <w:rsid w:val="00296A07"/>
    <w:rsid w:val="002A0C72"/>
    <w:rsid w:val="002A1146"/>
    <w:rsid w:val="002A3EE9"/>
    <w:rsid w:val="002A4F89"/>
    <w:rsid w:val="002A601F"/>
    <w:rsid w:val="002A61CA"/>
    <w:rsid w:val="002B029F"/>
    <w:rsid w:val="002B3C8E"/>
    <w:rsid w:val="002B510D"/>
    <w:rsid w:val="002C04B9"/>
    <w:rsid w:val="002C1CCE"/>
    <w:rsid w:val="002C23A2"/>
    <w:rsid w:val="002C4BB0"/>
    <w:rsid w:val="002C75F9"/>
    <w:rsid w:val="002D0335"/>
    <w:rsid w:val="002D0A46"/>
    <w:rsid w:val="002D0C81"/>
    <w:rsid w:val="002D1A90"/>
    <w:rsid w:val="002D39FE"/>
    <w:rsid w:val="002D3C00"/>
    <w:rsid w:val="002E1B82"/>
    <w:rsid w:val="002E2A70"/>
    <w:rsid w:val="002E2CB4"/>
    <w:rsid w:val="002E2DEC"/>
    <w:rsid w:val="002E2E33"/>
    <w:rsid w:val="002E42C4"/>
    <w:rsid w:val="002E53DF"/>
    <w:rsid w:val="002E5445"/>
    <w:rsid w:val="002E5952"/>
    <w:rsid w:val="002E690E"/>
    <w:rsid w:val="002E7E91"/>
    <w:rsid w:val="002F2358"/>
    <w:rsid w:val="002F2FA4"/>
    <w:rsid w:val="002F3240"/>
    <w:rsid w:val="002F3AA1"/>
    <w:rsid w:val="002F5EC1"/>
    <w:rsid w:val="00302229"/>
    <w:rsid w:val="00302CF2"/>
    <w:rsid w:val="00302FFB"/>
    <w:rsid w:val="00304113"/>
    <w:rsid w:val="00306EFF"/>
    <w:rsid w:val="003111F8"/>
    <w:rsid w:val="00312FB0"/>
    <w:rsid w:val="0031532B"/>
    <w:rsid w:val="00316007"/>
    <w:rsid w:val="003160F1"/>
    <w:rsid w:val="00316F0D"/>
    <w:rsid w:val="003175E5"/>
    <w:rsid w:val="003208EE"/>
    <w:rsid w:val="0032135C"/>
    <w:rsid w:val="00321FF5"/>
    <w:rsid w:val="0032244D"/>
    <w:rsid w:val="00322835"/>
    <w:rsid w:val="00325289"/>
    <w:rsid w:val="00325C33"/>
    <w:rsid w:val="00325CBE"/>
    <w:rsid w:val="003306A2"/>
    <w:rsid w:val="00334E08"/>
    <w:rsid w:val="00340E13"/>
    <w:rsid w:val="00341D5C"/>
    <w:rsid w:val="00343D69"/>
    <w:rsid w:val="00347FED"/>
    <w:rsid w:val="00352541"/>
    <w:rsid w:val="00353699"/>
    <w:rsid w:val="0035447D"/>
    <w:rsid w:val="003548E8"/>
    <w:rsid w:val="00355571"/>
    <w:rsid w:val="00357688"/>
    <w:rsid w:val="00360375"/>
    <w:rsid w:val="0036050F"/>
    <w:rsid w:val="003610FC"/>
    <w:rsid w:val="00362B02"/>
    <w:rsid w:val="00363BFD"/>
    <w:rsid w:val="00363E48"/>
    <w:rsid w:val="00367AE0"/>
    <w:rsid w:val="00371779"/>
    <w:rsid w:val="00375CA7"/>
    <w:rsid w:val="00377FF4"/>
    <w:rsid w:val="0038042B"/>
    <w:rsid w:val="00381DD3"/>
    <w:rsid w:val="00382126"/>
    <w:rsid w:val="00382F32"/>
    <w:rsid w:val="0038337E"/>
    <w:rsid w:val="00385FAE"/>
    <w:rsid w:val="00386CCA"/>
    <w:rsid w:val="0038701F"/>
    <w:rsid w:val="0039120C"/>
    <w:rsid w:val="00393686"/>
    <w:rsid w:val="0039667C"/>
    <w:rsid w:val="003A09EF"/>
    <w:rsid w:val="003A2339"/>
    <w:rsid w:val="003A297E"/>
    <w:rsid w:val="003A2BC5"/>
    <w:rsid w:val="003A5F91"/>
    <w:rsid w:val="003B12A1"/>
    <w:rsid w:val="003B32C8"/>
    <w:rsid w:val="003B40DE"/>
    <w:rsid w:val="003B490D"/>
    <w:rsid w:val="003B4D7A"/>
    <w:rsid w:val="003C5FA0"/>
    <w:rsid w:val="003C7C31"/>
    <w:rsid w:val="003D1217"/>
    <w:rsid w:val="003D1D67"/>
    <w:rsid w:val="003D1E89"/>
    <w:rsid w:val="003D2351"/>
    <w:rsid w:val="003D2ED1"/>
    <w:rsid w:val="003D3C40"/>
    <w:rsid w:val="003D4D62"/>
    <w:rsid w:val="003D506C"/>
    <w:rsid w:val="003D5C52"/>
    <w:rsid w:val="003D6661"/>
    <w:rsid w:val="003E163E"/>
    <w:rsid w:val="003E336F"/>
    <w:rsid w:val="003E3C30"/>
    <w:rsid w:val="003E5050"/>
    <w:rsid w:val="003E7542"/>
    <w:rsid w:val="003E7BF3"/>
    <w:rsid w:val="003F3BCF"/>
    <w:rsid w:val="003F6993"/>
    <w:rsid w:val="00402B3E"/>
    <w:rsid w:val="00405D71"/>
    <w:rsid w:val="00410C73"/>
    <w:rsid w:val="00414B56"/>
    <w:rsid w:val="004157F5"/>
    <w:rsid w:val="00415BB8"/>
    <w:rsid w:val="00415DA5"/>
    <w:rsid w:val="004210CA"/>
    <w:rsid w:val="0042136B"/>
    <w:rsid w:val="0042586F"/>
    <w:rsid w:val="00426DC9"/>
    <w:rsid w:val="00427998"/>
    <w:rsid w:val="00430BE7"/>
    <w:rsid w:val="00430EE1"/>
    <w:rsid w:val="0043103B"/>
    <w:rsid w:val="004313E9"/>
    <w:rsid w:val="00432FBB"/>
    <w:rsid w:val="004345AC"/>
    <w:rsid w:val="004358A1"/>
    <w:rsid w:val="00436516"/>
    <w:rsid w:val="00436BC3"/>
    <w:rsid w:val="004403A5"/>
    <w:rsid w:val="004405EC"/>
    <w:rsid w:val="00445E55"/>
    <w:rsid w:val="00450F6A"/>
    <w:rsid w:val="0045298C"/>
    <w:rsid w:val="00454F1E"/>
    <w:rsid w:val="004558AF"/>
    <w:rsid w:val="00455E99"/>
    <w:rsid w:val="00456089"/>
    <w:rsid w:val="004565B0"/>
    <w:rsid w:val="0045673E"/>
    <w:rsid w:val="004577A3"/>
    <w:rsid w:val="00462030"/>
    <w:rsid w:val="0046324A"/>
    <w:rsid w:val="004640E6"/>
    <w:rsid w:val="00464338"/>
    <w:rsid w:val="00465192"/>
    <w:rsid w:val="00465371"/>
    <w:rsid w:val="00466386"/>
    <w:rsid w:val="00467F1C"/>
    <w:rsid w:val="00471736"/>
    <w:rsid w:val="0047221B"/>
    <w:rsid w:val="004812FC"/>
    <w:rsid w:val="00484CD5"/>
    <w:rsid w:val="004857FB"/>
    <w:rsid w:val="004858EA"/>
    <w:rsid w:val="00486A61"/>
    <w:rsid w:val="004910B6"/>
    <w:rsid w:val="00491C37"/>
    <w:rsid w:val="004939C2"/>
    <w:rsid w:val="004948B3"/>
    <w:rsid w:val="00495633"/>
    <w:rsid w:val="004962A9"/>
    <w:rsid w:val="00497943"/>
    <w:rsid w:val="004A20B3"/>
    <w:rsid w:val="004A31C7"/>
    <w:rsid w:val="004A33F9"/>
    <w:rsid w:val="004A43D4"/>
    <w:rsid w:val="004A565E"/>
    <w:rsid w:val="004A5FC8"/>
    <w:rsid w:val="004B0FBB"/>
    <w:rsid w:val="004B118D"/>
    <w:rsid w:val="004B12FD"/>
    <w:rsid w:val="004B31CB"/>
    <w:rsid w:val="004B3CA2"/>
    <w:rsid w:val="004B693A"/>
    <w:rsid w:val="004C3BA7"/>
    <w:rsid w:val="004C6BEA"/>
    <w:rsid w:val="004E040A"/>
    <w:rsid w:val="004E1B4C"/>
    <w:rsid w:val="004E44B8"/>
    <w:rsid w:val="004E4CAE"/>
    <w:rsid w:val="004F0F34"/>
    <w:rsid w:val="004F1B89"/>
    <w:rsid w:val="004F2B60"/>
    <w:rsid w:val="004F7224"/>
    <w:rsid w:val="004F7B71"/>
    <w:rsid w:val="0050125F"/>
    <w:rsid w:val="005015DC"/>
    <w:rsid w:val="00502EAA"/>
    <w:rsid w:val="005109A5"/>
    <w:rsid w:val="00512D4C"/>
    <w:rsid w:val="0051370D"/>
    <w:rsid w:val="0052008B"/>
    <w:rsid w:val="00520FEC"/>
    <w:rsid w:val="00520FEE"/>
    <w:rsid w:val="005221AD"/>
    <w:rsid w:val="0052288F"/>
    <w:rsid w:val="005234DB"/>
    <w:rsid w:val="005248BE"/>
    <w:rsid w:val="00524B6B"/>
    <w:rsid w:val="0052597C"/>
    <w:rsid w:val="005309DA"/>
    <w:rsid w:val="00531A4F"/>
    <w:rsid w:val="00532934"/>
    <w:rsid w:val="00534D1C"/>
    <w:rsid w:val="00541347"/>
    <w:rsid w:val="00543595"/>
    <w:rsid w:val="00545D4F"/>
    <w:rsid w:val="00547404"/>
    <w:rsid w:val="0055163F"/>
    <w:rsid w:val="00551CBE"/>
    <w:rsid w:val="00552238"/>
    <w:rsid w:val="00555B1E"/>
    <w:rsid w:val="00555B48"/>
    <w:rsid w:val="00557253"/>
    <w:rsid w:val="00557564"/>
    <w:rsid w:val="0056035C"/>
    <w:rsid w:val="00564AD4"/>
    <w:rsid w:val="00564EC6"/>
    <w:rsid w:val="005655BF"/>
    <w:rsid w:val="00567D48"/>
    <w:rsid w:val="00572AD5"/>
    <w:rsid w:val="005746D5"/>
    <w:rsid w:val="005801EE"/>
    <w:rsid w:val="00585AE6"/>
    <w:rsid w:val="00586C0F"/>
    <w:rsid w:val="00586CFF"/>
    <w:rsid w:val="00586E36"/>
    <w:rsid w:val="00587EAE"/>
    <w:rsid w:val="00590760"/>
    <w:rsid w:val="0059254E"/>
    <w:rsid w:val="00593A86"/>
    <w:rsid w:val="0059626C"/>
    <w:rsid w:val="00597D4A"/>
    <w:rsid w:val="005A0C4C"/>
    <w:rsid w:val="005A1120"/>
    <w:rsid w:val="005A3A88"/>
    <w:rsid w:val="005A51A7"/>
    <w:rsid w:val="005A5C21"/>
    <w:rsid w:val="005A65F3"/>
    <w:rsid w:val="005B030D"/>
    <w:rsid w:val="005B129E"/>
    <w:rsid w:val="005B5090"/>
    <w:rsid w:val="005C06D2"/>
    <w:rsid w:val="005C1FA2"/>
    <w:rsid w:val="005C2EBC"/>
    <w:rsid w:val="005C3D32"/>
    <w:rsid w:val="005C4CD7"/>
    <w:rsid w:val="005C78DC"/>
    <w:rsid w:val="005D0CFA"/>
    <w:rsid w:val="005D1C69"/>
    <w:rsid w:val="005D2B69"/>
    <w:rsid w:val="005D34F7"/>
    <w:rsid w:val="005D3539"/>
    <w:rsid w:val="005D644D"/>
    <w:rsid w:val="005E1458"/>
    <w:rsid w:val="005E1BEA"/>
    <w:rsid w:val="005E1D74"/>
    <w:rsid w:val="005E3C74"/>
    <w:rsid w:val="005E6635"/>
    <w:rsid w:val="005E7FC2"/>
    <w:rsid w:val="005F3A8B"/>
    <w:rsid w:val="005F3F3D"/>
    <w:rsid w:val="005F73B7"/>
    <w:rsid w:val="005F7470"/>
    <w:rsid w:val="005F7F0E"/>
    <w:rsid w:val="00600225"/>
    <w:rsid w:val="006020C5"/>
    <w:rsid w:val="00602DCA"/>
    <w:rsid w:val="00603DB8"/>
    <w:rsid w:val="00603DCD"/>
    <w:rsid w:val="00604612"/>
    <w:rsid w:val="00604A77"/>
    <w:rsid w:val="00604DB9"/>
    <w:rsid w:val="00605817"/>
    <w:rsid w:val="00605FB0"/>
    <w:rsid w:val="006062F4"/>
    <w:rsid w:val="006077F9"/>
    <w:rsid w:val="00613B03"/>
    <w:rsid w:val="006142C6"/>
    <w:rsid w:val="00616586"/>
    <w:rsid w:val="00616812"/>
    <w:rsid w:val="006202D5"/>
    <w:rsid w:val="006225EA"/>
    <w:rsid w:val="006235F6"/>
    <w:rsid w:val="00626C03"/>
    <w:rsid w:val="00633111"/>
    <w:rsid w:val="0063493E"/>
    <w:rsid w:val="00636E49"/>
    <w:rsid w:val="00641A07"/>
    <w:rsid w:val="006432CE"/>
    <w:rsid w:val="0064340F"/>
    <w:rsid w:val="00643834"/>
    <w:rsid w:val="00645755"/>
    <w:rsid w:val="00645A7B"/>
    <w:rsid w:val="00650B36"/>
    <w:rsid w:val="00652234"/>
    <w:rsid w:val="00654710"/>
    <w:rsid w:val="006563A7"/>
    <w:rsid w:val="00657488"/>
    <w:rsid w:val="00660E24"/>
    <w:rsid w:val="0066299A"/>
    <w:rsid w:val="00663895"/>
    <w:rsid w:val="00665DF7"/>
    <w:rsid w:val="0067058C"/>
    <w:rsid w:val="006722DF"/>
    <w:rsid w:val="0067313E"/>
    <w:rsid w:val="0067477F"/>
    <w:rsid w:val="00675B02"/>
    <w:rsid w:val="00675CB5"/>
    <w:rsid w:val="006858B4"/>
    <w:rsid w:val="006860FA"/>
    <w:rsid w:val="00690339"/>
    <w:rsid w:val="006942FE"/>
    <w:rsid w:val="00694A7C"/>
    <w:rsid w:val="006953C8"/>
    <w:rsid w:val="00695A42"/>
    <w:rsid w:val="00695B1C"/>
    <w:rsid w:val="006A0D9B"/>
    <w:rsid w:val="006A1BD8"/>
    <w:rsid w:val="006A1FA1"/>
    <w:rsid w:val="006A2247"/>
    <w:rsid w:val="006A5328"/>
    <w:rsid w:val="006A64D3"/>
    <w:rsid w:val="006B32AC"/>
    <w:rsid w:val="006B34F7"/>
    <w:rsid w:val="006B69D2"/>
    <w:rsid w:val="006B767C"/>
    <w:rsid w:val="006C0F48"/>
    <w:rsid w:val="006C142D"/>
    <w:rsid w:val="006C275A"/>
    <w:rsid w:val="006C31BC"/>
    <w:rsid w:val="006C430A"/>
    <w:rsid w:val="006C4331"/>
    <w:rsid w:val="006C50F4"/>
    <w:rsid w:val="006C71D5"/>
    <w:rsid w:val="006C74D1"/>
    <w:rsid w:val="006D45DA"/>
    <w:rsid w:val="006D4FC0"/>
    <w:rsid w:val="006D6A48"/>
    <w:rsid w:val="006D6A53"/>
    <w:rsid w:val="006E0DA9"/>
    <w:rsid w:val="006E2A9C"/>
    <w:rsid w:val="006E2B65"/>
    <w:rsid w:val="006E390D"/>
    <w:rsid w:val="006E459B"/>
    <w:rsid w:val="006E502D"/>
    <w:rsid w:val="006E7574"/>
    <w:rsid w:val="006F09F8"/>
    <w:rsid w:val="006F1D66"/>
    <w:rsid w:val="006F23DB"/>
    <w:rsid w:val="006F4EFA"/>
    <w:rsid w:val="006F5806"/>
    <w:rsid w:val="006F5826"/>
    <w:rsid w:val="00702DE4"/>
    <w:rsid w:val="00703D6C"/>
    <w:rsid w:val="00707337"/>
    <w:rsid w:val="00711EC4"/>
    <w:rsid w:val="00711F36"/>
    <w:rsid w:val="007131A7"/>
    <w:rsid w:val="00714CD5"/>
    <w:rsid w:val="00714FE9"/>
    <w:rsid w:val="00716531"/>
    <w:rsid w:val="00720D65"/>
    <w:rsid w:val="00725407"/>
    <w:rsid w:val="007257A6"/>
    <w:rsid w:val="00726C62"/>
    <w:rsid w:val="00727DC9"/>
    <w:rsid w:val="007309D0"/>
    <w:rsid w:val="00734612"/>
    <w:rsid w:val="00734C00"/>
    <w:rsid w:val="00734DFC"/>
    <w:rsid w:val="00737216"/>
    <w:rsid w:val="0074013B"/>
    <w:rsid w:val="007406A5"/>
    <w:rsid w:val="0074150E"/>
    <w:rsid w:val="007431D2"/>
    <w:rsid w:val="0074487C"/>
    <w:rsid w:val="00744D40"/>
    <w:rsid w:val="00750235"/>
    <w:rsid w:val="00751DE9"/>
    <w:rsid w:val="0075320C"/>
    <w:rsid w:val="007534E3"/>
    <w:rsid w:val="00753E28"/>
    <w:rsid w:val="00756804"/>
    <w:rsid w:val="00757BEE"/>
    <w:rsid w:val="00757CE7"/>
    <w:rsid w:val="00760441"/>
    <w:rsid w:val="0076282A"/>
    <w:rsid w:val="0076369F"/>
    <w:rsid w:val="00763865"/>
    <w:rsid w:val="007660B3"/>
    <w:rsid w:val="00767F0D"/>
    <w:rsid w:val="00770011"/>
    <w:rsid w:val="00771D93"/>
    <w:rsid w:val="00773333"/>
    <w:rsid w:val="00773CA0"/>
    <w:rsid w:val="007746E3"/>
    <w:rsid w:val="007769C3"/>
    <w:rsid w:val="00781559"/>
    <w:rsid w:val="007831FA"/>
    <w:rsid w:val="00783F20"/>
    <w:rsid w:val="007849DA"/>
    <w:rsid w:val="007868BF"/>
    <w:rsid w:val="00787523"/>
    <w:rsid w:val="00787A0C"/>
    <w:rsid w:val="00790121"/>
    <w:rsid w:val="007930E4"/>
    <w:rsid w:val="00795492"/>
    <w:rsid w:val="007963EF"/>
    <w:rsid w:val="007A030F"/>
    <w:rsid w:val="007A0D60"/>
    <w:rsid w:val="007A1539"/>
    <w:rsid w:val="007A247E"/>
    <w:rsid w:val="007A2D1D"/>
    <w:rsid w:val="007A2EE7"/>
    <w:rsid w:val="007A451A"/>
    <w:rsid w:val="007A73B9"/>
    <w:rsid w:val="007A7FEB"/>
    <w:rsid w:val="007B05B9"/>
    <w:rsid w:val="007B1982"/>
    <w:rsid w:val="007B1D3E"/>
    <w:rsid w:val="007B27D1"/>
    <w:rsid w:val="007B2C65"/>
    <w:rsid w:val="007B3B65"/>
    <w:rsid w:val="007B52B0"/>
    <w:rsid w:val="007B5748"/>
    <w:rsid w:val="007B61CB"/>
    <w:rsid w:val="007B6F07"/>
    <w:rsid w:val="007B7850"/>
    <w:rsid w:val="007C1BC5"/>
    <w:rsid w:val="007C3001"/>
    <w:rsid w:val="007C3BBE"/>
    <w:rsid w:val="007C4D19"/>
    <w:rsid w:val="007C68B6"/>
    <w:rsid w:val="007C6FF6"/>
    <w:rsid w:val="007C7743"/>
    <w:rsid w:val="007D3E63"/>
    <w:rsid w:val="007D406C"/>
    <w:rsid w:val="007D4773"/>
    <w:rsid w:val="007D4BFF"/>
    <w:rsid w:val="007D52EC"/>
    <w:rsid w:val="007D6B85"/>
    <w:rsid w:val="007D766D"/>
    <w:rsid w:val="007E0898"/>
    <w:rsid w:val="007E39C1"/>
    <w:rsid w:val="007E3DAA"/>
    <w:rsid w:val="007E4428"/>
    <w:rsid w:val="007F00A6"/>
    <w:rsid w:val="007F2CEE"/>
    <w:rsid w:val="007F4424"/>
    <w:rsid w:val="007F531F"/>
    <w:rsid w:val="007F701B"/>
    <w:rsid w:val="00801340"/>
    <w:rsid w:val="00801A57"/>
    <w:rsid w:val="00801CA4"/>
    <w:rsid w:val="008023FE"/>
    <w:rsid w:val="0080510E"/>
    <w:rsid w:val="0081061A"/>
    <w:rsid w:val="00816179"/>
    <w:rsid w:val="00817164"/>
    <w:rsid w:val="00817616"/>
    <w:rsid w:val="00822D7E"/>
    <w:rsid w:val="00823325"/>
    <w:rsid w:val="008238F2"/>
    <w:rsid w:val="00824E5B"/>
    <w:rsid w:val="00826582"/>
    <w:rsid w:val="00826B1C"/>
    <w:rsid w:val="008300E6"/>
    <w:rsid w:val="008312BC"/>
    <w:rsid w:val="00831BCF"/>
    <w:rsid w:val="00832480"/>
    <w:rsid w:val="0083314F"/>
    <w:rsid w:val="00837C5C"/>
    <w:rsid w:val="0083D1C3"/>
    <w:rsid w:val="00843864"/>
    <w:rsid w:val="008449A6"/>
    <w:rsid w:val="008541BA"/>
    <w:rsid w:val="00854F4F"/>
    <w:rsid w:val="00855D8D"/>
    <w:rsid w:val="00856DF0"/>
    <w:rsid w:val="00857DAB"/>
    <w:rsid w:val="00864DF4"/>
    <w:rsid w:val="00866080"/>
    <w:rsid w:val="00866791"/>
    <w:rsid w:val="00871EBC"/>
    <w:rsid w:val="00872B93"/>
    <w:rsid w:val="00873B56"/>
    <w:rsid w:val="00873EFE"/>
    <w:rsid w:val="008744D7"/>
    <w:rsid w:val="00875BE5"/>
    <w:rsid w:val="00877F97"/>
    <w:rsid w:val="008816A2"/>
    <w:rsid w:val="00882C85"/>
    <w:rsid w:val="008842B8"/>
    <w:rsid w:val="0088639B"/>
    <w:rsid w:val="00887D80"/>
    <w:rsid w:val="00890A1F"/>
    <w:rsid w:val="0089113A"/>
    <w:rsid w:val="00891570"/>
    <w:rsid w:val="00896939"/>
    <w:rsid w:val="00897330"/>
    <w:rsid w:val="00897571"/>
    <w:rsid w:val="00897BD2"/>
    <w:rsid w:val="008A0799"/>
    <w:rsid w:val="008A3815"/>
    <w:rsid w:val="008A3F4D"/>
    <w:rsid w:val="008B1168"/>
    <w:rsid w:val="008B30D8"/>
    <w:rsid w:val="008B35A2"/>
    <w:rsid w:val="008C0D9E"/>
    <w:rsid w:val="008C69C5"/>
    <w:rsid w:val="008D1FAE"/>
    <w:rsid w:val="008D4F9C"/>
    <w:rsid w:val="008D667B"/>
    <w:rsid w:val="008D7636"/>
    <w:rsid w:val="008E1592"/>
    <w:rsid w:val="008E26A1"/>
    <w:rsid w:val="008E56B8"/>
    <w:rsid w:val="008E5F80"/>
    <w:rsid w:val="008E67AE"/>
    <w:rsid w:val="008F1B37"/>
    <w:rsid w:val="008F1FEF"/>
    <w:rsid w:val="008F5F7F"/>
    <w:rsid w:val="009050E7"/>
    <w:rsid w:val="00906BF5"/>
    <w:rsid w:val="0091167A"/>
    <w:rsid w:val="00914605"/>
    <w:rsid w:val="00917757"/>
    <w:rsid w:val="00922513"/>
    <w:rsid w:val="00922F23"/>
    <w:rsid w:val="00922FF9"/>
    <w:rsid w:val="0092479B"/>
    <w:rsid w:val="00925399"/>
    <w:rsid w:val="009255C9"/>
    <w:rsid w:val="009275D1"/>
    <w:rsid w:val="00927E60"/>
    <w:rsid w:val="00927F80"/>
    <w:rsid w:val="00930B0F"/>
    <w:rsid w:val="00931E12"/>
    <w:rsid w:val="00933F07"/>
    <w:rsid w:val="00935229"/>
    <w:rsid w:val="00935FA3"/>
    <w:rsid w:val="009363CC"/>
    <w:rsid w:val="00936C4E"/>
    <w:rsid w:val="009372DE"/>
    <w:rsid w:val="00942170"/>
    <w:rsid w:val="0094466A"/>
    <w:rsid w:val="00945915"/>
    <w:rsid w:val="009468A0"/>
    <w:rsid w:val="009546E1"/>
    <w:rsid w:val="00957DE6"/>
    <w:rsid w:val="0096021C"/>
    <w:rsid w:val="00962D5E"/>
    <w:rsid w:val="0096562B"/>
    <w:rsid w:val="00967B14"/>
    <w:rsid w:val="00970B1A"/>
    <w:rsid w:val="00970B1E"/>
    <w:rsid w:val="0097112B"/>
    <w:rsid w:val="009713D0"/>
    <w:rsid w:val="00973354"/>
    <w:rsid w:val="00975149"/>
    <w:rsid w:val="00977810"/>
    <w:rsid w:val="00977E52"/>
    <w:rsid w:val="0098050C"/>
    <w:rsid w:val="00980ACE"/>
    <w:rsid w:val="0098241A"/>
    <w:rsid w:val="00982D14"/>
    <w:rsid w:val="00984CFA"/>
    <w:rsid w:val="00984D56"/>
    <w:rsid w:val="00985323"/>
    <w:rsid w:val="00987C6A"/>
    <w:rsid w:val="009904D6"/>
    <w:rsid w:val="009942DC"/>
    <w:rsid w:val="0099740F"/>
    <w:rsid w:val="00997DE0"/>
    <w:rsid w:val="009A2DEB"/>
    <w:rsid w:val="009A413C"/>
    <w:rsid w:val="009A42E3"/>
    <w:rsid w:val="009A463C"/>
    <w:rsid w:val="009A6DE9"/>
    <w:rsid w:val="009A709B"/>
    <w:rsid w:val="009A75DD"/>
    <w:rsid w:val="009B02CF"/>
    <w:rsid w:val="009B1D3B"/>
    <w:rsid w:val="009B1D59"/>
    <w:rsid w:val="009B26F3"/>
    <w:rsid w:val="009B33E3"/>
    <w:rsid w:val="009B7A1B"/>
    <w:rsid w:val="009C00C5"/>
    <w:rsid w:val="009C2CAD"/>
    <w:rsid w:val="009C3667"/>
    <w:rsid w:val="009C3D9D"/>
    <w:rsid w:val="009C4B2C"/>
    <w:rsid w:val="009C4ECE"/>
    <w:rsid w:val="009C67FB"/>
    <w:rsid w:val="009C7558"/>
    <w:rsid w:val="009D1AC4"/>
    <w:rsid w:val="009D2BDF"/>
    <w:rsid w:val="009D32EC"/>
    <w:rsid w:val="009E0FF3"/>
    <w:rsid w:val="009E1ED9"/>
    <w:rsid w:val="009E27ED"/>
    <w:rsid w:val="009E2FD0"/>
    <w:rsid w:val="009E3637"/>
    <w:rsid w:val="009E515A"/>
    <w:rsid w:val="009E679D"/>
    <w:rsid w:val="009E6B84"/>
    <w:rsid w:val="009F0480"/>
    <w:rsid w:val="009F0484"/>
    <w:rsid w:val="009F17F9"/>
    <w:rsid w:val="009F4136"/>
    <w:rsid w:val="009F6814"/>
    <w:rsid w:val="009F762A"/>
    <w:rsid w:val="009F7A5E"/>
    <w:rsid w:val="00A0037D"/>
    <w:rsid w:val="00A02F42"/>
    <w:rsid w:val="00A03351"/>
    <w:rsid w:val="00A04763"/>
    <w:rsid w:val="00A06295"/>
    <w:rsid w:val="00A068D8"/>
    <w:rsid w:val="00A06D60"/>
    <w:rsid w:val="00A07637"/>
    <w:rsid w:val="00A07DFB"/>
    <w:rsid w:val="00A11CA6"/>
    <w:rsid w:val="00A12881"/>
    <w:rsid w:val="00A15D3A"/>
    <w:rsid w:val="00A16C42"/>
    <w:rsid w:val="00A20764"/>
    <w:rsid w:val="00A20A66"/>
    <w:rsid w:val="00A21503"/>
    <w:rsid w:val="00A24336"/>
    <w:rsid w:val="00A27147"/>
    <w:rsid w:val="00A30529"/>
    <w:rsid w:val="00A32169"/>
    <w:rsid w:val="00A35043"/>
    <w:rsid w:val="00A3504F"/>
    <w:rsid w:val="00A37ED6"/>
    <w:rsid w:val="00A4010B"/>
    <w:rsid w:val="00A40BCC"/>
    <w:rsid w:val="00A43A74"/>
    <w:rsid w:val="00A43BB5"/>
    <w:rsid w:val="00A466A3"/>
    <w:rsid w:val="00A46FAE"/>
    <w:rsid w:val="00A50D95"/>
    <w:rsid w:val="00A525C2"/>
    <w:rsid w:val="00A61B46"/>
    <w:rsid w:val="00A6293C"/>
    <w:rsid w:val="00A64678"/>
    <w:rsid w:val="00A65778"/>
    <w:rsid w:val="00A65E16"/>
    <w:rsid w:val="00A6700A"/>
    <w:rsid w:val="00A7034F"/>
    <w:rsid w:val="00A7035A"/>
    <w:rsid w:val="00A75117"/>
    <w:rsid w:val="00A76A67"/>
    <w:rsid w:val="00A8258F"/>
    <w:rsid w:val="00A82AC2"/>
    <w:rsid w:val="00A85DCB"/>
    <w:rsid w:val="00A8691D"/>
    <w:rsid w:val="00A90DEE"/>
    <w:rsid w:val="00A90EE8"/>
    <w:rsid w:val="00A93ABF"/>
    <w:rsid w:val="00A9563C"/>
    <w:rsid w:val="00A959DF"/>
    <w:rsid w:val="00AA45F2"/>
    <w:rsid w:val="00AA4CB8"/>
    <w:rsid w:val="00AB0A6D"/>
    <w:rsid w:val="00AB1CA4"/>
    <w:rsid w:val="00AB2048"/>
    <w:rsid w:val="00AB2C3D"/>
    <w:rsid w:val="00AB4378"/>
    <w:rsid w:val="00AB51D7"/>
    <w:rsid w:val="00AB73DC"/>
    <w:rsid w:val="00AC0CC2"/>
    <w:rsid w:val="00AC160E"/>
    <w:rsid w:val="00AC188E"/>
    <w:rsid w:val="00AC1CC4"/>
    <w:rsid w:val="00AC2441"/>
    <w:rsid w:val="00AC6134"/>
    <w:rsid w:val="00AC6FBE"/>
    <w:rsid w:val="00AC7F4E"/>
    <w:rsid w:val="00AD0D5A"/>
    <w:rsid w:val="00AD337C"/>
    <w:rsid w:val="00AD38AD"/>
    <w:rsid w:val="00AD4B6A"/>
    <w:rsid w:val="00AD4CA8"/>
    <w:rsid w:val="00AD4D65"/>
    <w:rsid w:val="00AD6510"/>
    <w:rsid w:val="00AD6560"/>
    <w:rsid w:val="00AD7315"/>
    <w:rsid w:val="00AD785C"/>
    <w:rsid w:val="00AE59CF"/>
    <w:rsid w:val="00AF03BD"/>
    <w:rsid w:val="00AF0F9A"/>
    <w:rsid w:val="00AF2019"/>
    <w:rsid w:val="00AF238B"/>
    <w:rsid w:val="00AF2A00"/>
    <w:rsid w:val="00AF2E81"/>
    <w:rsid w:val="00AF4F91"/>
    <w:rsid w:val="00AF5AA0"/>
    <w:rsid w:val="00AF63CD"/>
    <w:rsid w:val="00AF6FB8"/>
    <w:rsid w:val="00B02A5C"/>
    <w:rsid w:val="00B03913"/>
    <w:rsid w:val="00B05C88"/>
    <w:rsid w:val="00B069EE"/>
    <w:rsid w:val="00B07AFC"/>
    <w:rsid w:val="00B07E66"/>
    <w:rsid w:val="00B121AD"/>
    <w:rsid w:val="00B1286D"/>
    <w:rsid w:val="00B12CB1"/>
    <w:rsid w:val="00B14D94"/>
    <w:rsid w:val="00B16096"/>
    <w:rsid w:val="00B165DC"/>
    <w:rsid w:val="00B20523"/>
    <w:rsid w:val="00B2086B"/>
    <w:rsid w:val="00B208F8"/>
    <w:rsid w:val="00B21D34"/>
    <w:rsid w:val="00B24518"/>
    <w:rsid w:val="00B25D50"/>
    <w:rsid w:val="00B276C4"/>
    <w:rsid w:val="00B2796A"/>
    <w:rsid w:val="00B27D86"/>
    <w:rsid w:val="00B309DA"/>
    <w:rsid w:val="00B30D92"/>
    <w:rsid w:val="00B329EF"/>
    <w:rsid w:val="00B32AFB"/>
    <w:rsid w:val="00B339B4"/>
    <w:rsid w:val="00B340A9"/>
    <w:rsid w:val="00B34430"/>
    <w:rsid w:val="00B36F3C"/>
    <w:rsid w:val="00B37B06"/>
    <w:rsid w:val="00B43D6F"/>
    <w:rsid w:val="00B43F00"/>
    <w:rsid w:val="00B449A5"/>
    <w:rsid w:val="00B451BE"/>
    <w:rsid w:val="00B477A6"/>
    <w:rsid w:val="00B5181B"/>
    <w:rsid w:val="00B52292"/>
    <w:rsid w:val="00B525D7"/>
    <w:rsid w:val="00B52AAF"/>
    <w:rsid w:val="00B54015"/>
    <w:rsid w:val="00B6071C"/>
    <w:rsid w:val="00B6582B"/>
    <w:rsid w:val="00B67AC5"/>
    <w:rsid w:val="00B72018"/>
    <w:rsid w:val="00B73F97"/>
    <w:rsid w:val="00B83854"/>
    <w:rsid w:val="00B83FE7"/>
    <w:rsid w:val="00B84BF2"/>
    <w:rsid w:val="00B86E0E"/>
    <w:rsid w:val="00B90F1B"/>
    <w:rsid w:val="00B910B7"/>
    <w:rsid w:val="00B966F5"/>
    <w:rsid w:val="00BA0774"/>
    <w:rsid w:val="00BA1AD4"/>
    <w:rsid w:val="00BA3AED"/>
    <w:rsid w:val="00BA3FC2"/>
    <w:rsid w:val="00BA561D"/>
    <w:rsid w:val="00BA5D37"/>
    <w:rsid w:val="00BA6CAF"/>
    <w:rsid w:val="00BB2625"/>
    <w:rsid w:val="00BB2BAD"/>
    <w:rsid w:val="00BB3E01"/>
    <w:rsid w:val="00BB470A"/>
    <w:rsid w:val="00BB5DE8"/>
    <w:rsid w:val="00BB77B8"/>
    <w:rsid w:val="00BC0D6A"/>
    <w:rsid w:val="00BC2AC1"/>
    <w:rsid w:val="00BC36D3"/>
    <w:rsid w:val="00BC47DA"/>
    <w:rsid w:val="00BC547F"/>
    <w:rsid w:val="00BC580A"/>
    <w:rsid w:val="00BD0111"/>
    <w:rsid w:val="00BD0662"/>
    <w:rsid w:val="00BD4ADC"/>
    <w:rsid w:val="00BD7143"/>
    <w:rsid w:val="00BD72CD"/>
    <w:rsid w:val="00BE1968"/>
    <w:rsid w:val="00BE30A1"/>
    <w:rsid w:val="00BE3AEB"/>
    <w:rsid w:val="00BE7020"/>
    <w:rsid w:val="00BE74D8"/>
    <w:rsid w:val="00BE752E"/>
    <w:rsid w:val="00BF0160"/>
    <w:rsid w:val="00BF02C5"/>
    <w:rsid w:val="00BF0CB5"/>
    <w:rsid w:val="00BF285D"/>
    <w:rsid w:val="00BF2B38"/>
    <w:rsid w:val="00BF4008"/>
    <w:rsid w:val="00BF4C55"/>
    <w:rsid w:val="00BF5610"/>
    <w:rsid w:val="00BF5AB7"/>
    <w:rsid w:val="00BF7423"/>
    <w:rsid w:val="00C012EB"/>
    <w:rsid w:val="00C07B57"/>
    <w:rsid w:val="00C139E5"/>
    <w:rsid w:val="00C13CE4"/>
    <w:rsid w:val="00C14E78"/>
    <w:rsid w:val="00C16D18"/>
    <w:rsid w:val="00C208CD"/>
    <w:rsid w:val="00C21DCE"/>
    <w:rsid w:val="00C22270"/>
    <w:rsid w:val="00C22B1C"/>
    <w:rsid w:val="00C2302E"/>
    <w:rsid w:val="00C25643"/>
    <w:rsid w:val="00C257EA"/>
    <w:rsid w:val="00C27686"/>
    <w:rsid w:val="00C34710"/>
    <w:rsid w:val="00C363FC"/>
    <w:rsid w:val="00C36583"/>
    <w:rsid w:val="00C367A6"/>
    <w:rsid w:val="00C36C19"/>
    <w:rsid w:val="00C36ED9"/>
    <w:rsid w:val="00C36FAB"/>
    <w:rsid w:val="00C42B4F"/>
    <w:rsid w:val="00C43844"/>
    <w:rsid w:val="00C46018"/>
    <w:rsid w:val="00C47C78"/>
    <w:rsid w:val="00C47F58"/>
    <w:rsid w:val="00C51744"/>
    <w:rsid w:val="00C52EE5"/>
    <w:rsid w:val="00C56F57"/>
    <w:rsid w:val="00C60F0B"/>
    <w:rsid w:val="00C61C56"/>
    <w:rsid w:val="00C61E52"/>
    <w:rsid w:val="00C6711A"/>
    <w:rsid w:val="00C67F06"/>
    <w:rsid w:val="00C71C75"/>
    <w:rsid w:val="00C727F2"/>
    <w:rsid w:val="00C757C9"/>
    <w:rsid w:val="00C764BD"/>
    <w:rsid w:val="00C76BBF"/>
    <w:rsid w:val="00C8213E"/>
    <w:rsid w:val="00C83E3D"/>
    <w:rsid w:val="00C84A96"/>
    <w:rsid w:val="00C90139"/>
    <w:rsid w:val="00C9143F"/>
    <w:rsid w:val="00C9147C"/>
    <w:rsid w:val="00C92256"/>
    <w:rsid w:val="00C93F65"/>
    <w:rsid w:val="00C951AE"/>
    <w:rsid w:val="00C95A97"/>
    <w:rsid w:val="00C96EBB"/>
    <w:rsid w:val="00C97C6B"/>
    <w:rsid w:val="00C97D0B"/>
    <w:rsid w:val="00CA274E"/>
    <w:rsid w:val="00CA3C9E"/>
    <w:rsid w:val="00CA6362"/>
    <w:rsid w:val="00CA7387"/>
    <w:rsid w:val="00CA7809"/>
    <w:rsid w:val="00CB0032"/>
    <w:rsid w:val="00CB0040"/>
    <w:rsid w:val="00CB1711"/>
    <w:rsid w:val="00CB1F7A"/>
    <w:rsid w:val="00CB218D"/>
    <w:rsid w:val="00CB4884"/>
    <w:rsid w:val="00CB52CB"/>
    <w:rsid w:val="00CB6F5A"/>
    <w:rsid w:val="00CC10A2"/>
    <w:rsid w:val="00CC133A"/>
    <w:rsid w:val="00CC1BC4"/>
    <w:rsid w:val="00CC1F67"/>
    <w:rsid w:val="00CC2214"/>
    <w:rsid w:val="00CC3A80"/>
    <w:rsid w:val="00CC7D41"/>
    <w:rsid w:val="00CD18B9"/>
    <w:rsid w:val="00CD371C"/>
    <w:rsid w:val="00CD3CF1"/>
    <w:rsid w:val="00CD3E94"/>
    <w:rsid w:val="00CD5EB4"/>
    <w:rsid w:val="00CD7698"/>
    <w:rsid w:val="00CD781D"/>
    <w:rsid w:val="00CE1921"/>
    <w:rsid w:val="00CE371E"/>
    <w:rsid w:val="00CE5799"/>
    <w:rsid w:val="00CE5DAD"/>
    <w:rsid w:val="00CE66D6"/>
    <w:rsid w:val="00CF0521"/>
    <w:rsid w:val="00CF4F2D"/>
    <w:rsid w:val="00CF61DB"/>
    <w:rsid w:val="00CF71E7"/>
    <w:rsid w:val="00D00403"/>
    <w:rsid w:val="00D00ECE"/>
    <w:rsid w:val="00D03AED"/>
    <w:rsid w:val="00D04EF9"/>
    <w:rsid w:val="00D06336"/>
    <w:rsid w:val="00D133D6"/>
    <w:rsid w:val="00D14E0C"/>
    <w:rsid w:val="00D15949"/>
    <w:rsid w:val="00D15D54"/>
    <w:rsid w:val="00D25733"/>
    <w:rsid w:val="00D26BCD"/>
    <w:rsid w:val="00D279BD"/>
    <w:rsid w:val="00D34564"/>
    <w:rsid w:val="00D40599"/>
    <w:rsid w:val="00D43310"/>
    <w:rsid w:val="00D445EE"/>
    <w:rsid w:val="00D45D5C"/>
    <w:rsid w:val="00D46E59"/>
    <w:rsid w:val="00D4739A"/>
    <w:rsid w:val="00D47508"/>
    <w:rsid w:val="00D47B23"/>
    <w:rsid w:val="00D51263"/>
    <w:rsid w:val="00D52F3E"/>
    <w:rsid w:val="00D550B4"/>
    <w:rsid w:val="00D55810"/>
    <w:rsid w:val="00D5619F"/>
    <w:rsid w:val="00D57520"/>
    <w:rsid w:val="00D6216D"/>
    <w:rsid w:val="00D643E8"/>
    <w:rsid w:val="00D66447"/>
    <w:rsid w:val="00D67013"/>
    <w:rsid w:val="00D67609"/>
    <w:rsid w:val="00D7262C"/>
    <w:rsid w:val="00D7273C"/>
    <w:rsid w:val="00D729AB"/>
    <w:rsid w:val="00D74C16"/>
    <w:rsid w:val="00D75746"/>
    <w:rsid w:val="00D81D97"/>
    <w:rsid w:val="00D8292B"/>
    <w:rsid w:val="00D8459F"/>
    <w:rsid w:val="00D84B03"/>
    <w:rsid w:val="00D86F24"/>
    <w:rsid w:val="00D8750D"/>
    <w:rsid w:val="00D90B17"/>
    <w:rsid w:val="00D91C50"/>
    <w:rsid w:val="00D9662D"/>
    <w:rsid w:val="00D9747E"/>
    <w:rsid w:val="00DA2822"/>
    <w:rsid w:val="00DA284D"/>
    <w:rsid w:val="00DA302C"/>
    <w:rsid w:val="00DA6866"/>
    <w:rsid w:val="00DB040E"/>
    <w:rsid w:val="00DB0580"/>
    <w:rsid w:val="00DB1378"/>
    <w:rsid w:val="00DB154A"/>
    <w:rsid w:val="00DB2546"/>
    <w:rsid w:val="00DB432C"/>
    <w:rsid w:val="00DB48C9"/>
    <w:rsid w:val="00DB5906"/>
    <w:rsid w:val="00DB5DB7"/>
    <w:rsid w:val="00DB5FA7"/>
    <w:rsid w:val="00DB6CED"/>
    <w:rsid w:val="00DB6D34"/>
    <w:rsid w:val="00DB7397"/>
    <w:rsid w:val="00DB76EF"/>
    <w:rsid w:val="00DC03E7"/>
    <w:rsid w:val="00DC0BEB"/>
    <w:rsid w:val="00DC1546"/>
    <w:rsid w:val="00DC1BB7"/>
    <w:rsid w:val="00DC2926"/>
    <w:rsid w:val="00DC4B28"/>
    <w:rsid w:val="00DC7349"/>
    <w:rsid w:val="00DD4E09"/>
    <w:rsid w:val="00DD771D"/>
    <w:rsid w:val="00DE0447"/>
    <w:rsid w:val="00DE25D6"/>
    <w:rsid w:val="00DE27B0"/>
    <w:rsid w:val="00DE5766"/>
    <w:rsid w:val="00DE7D89"/>
    <w:rsid w:val="00DF1D9A"/>
    <w:rsid w:val="00DF1FF8"/>
    <w:rsid w:val="00DF316C"/>
    <w:rsid w:val="00DF3328"/>
    <w:rsid w:val="00DF48A9"/>
    <w:rsid w:val="00DF5E85"/>
    <w:rsid w:val="00E01378"/>
    <w:rsid w:val="00E025A9"/>
    <w:rsid w:val="00E035E7"/>
    <w:rsid w:val="00E04A1F"/>
    <w:rsid w:val="00E0544B"/>
    <w:rsid w:val="00E05736"/>
    <w:rsid w:val="00E1042D"/>
    <w:rsid w:val="00E10D3C"/>
    <w:rsid w:val="00E12670"/>
    <w:rsid w:val="00E13605"/>
    <w:rsid w:val="00E13E5D"/>
    <w:rsid w:val="00E15C6A"/>
    <w:rsid w:val="00E206BD"/>
    <w:rsid w:val="00E2440F"/>
    <w:rsid w:val="00E2526E"/>
    <w:rsid w:val="00E25DCF"/>
    <w:rsid w:val="00E26D53"/>
    <w:rsid w:val="00E303D6"/>
    <w:rsid w:val="00E30A7C"/>
    <w:rsid w:val="00E3160C"/>
    <w:rsid w:val="00E3194C"/>
    <w:rsid w:val="00E3221E"/>
    <w:rsid w:val="00E3223D"/>
    <w:rsid w:val="00E3380D"/>
    <w:rsid w:val="00E33B4E"/>
    <w:rsid w:val="00E33BE9"/>
    <w:rsid w:val="00E358A9"/>
    <w:rsid w:val="00E3776A"/>
    <w:rsid w:val="00E37BC1"/>
    <w:rsid w:val="00E407A2"/>
    <w:rsid w:val="00E412DA"/>
    <w:rsid w:val="00E415AB"/>
    <w:rsid w:val="00E4263B"/>
    <w:rsid w:val="00E44547"/>
    <w:rsid w:val="00E46406"/>
    <w:rsid w:val="00E46F49"/>
    <w:rsid w:val="00E47548"/>
    <w:rsid w:val="00E47C44"/>
    <w:rsid w:val="00E507B7"/>
    <w:rsid w:val="00E542D5"/>
    <w:rsid w:val="00E550BF"/>
    <w:rsid w:val="00E6315A"/>
    <w:rsid w:val="00E633B3"/>
    <w:rsid w:val="00E64DD1"/>
    <w:rsid w:val="00E6516C"/>
    <w:rsid w:val="00E6652A"/>
    <w:rsid w:val="00E67C3A"/>
    <w:rsid w:val="00E72491"/>
    <w:rsid w:val="00E741DA"/>
    <w:rsid w:val="00E75B8F"/>
    <w:rsid w:val="00E8579E"/>
    <w:rsid w:val="00E91929"/>
    <w:rsid w:val="00E96861"/>
    <w:rsid w:val="00EA1D86"/>
    <w:rsid w:val="00EA1E74"/>
    <w:rsid w:val="00EA3637"/>
    <w:rsid w:val="00EA3C57"/>
    <w:rsid w:val="00EB019D"/>
    <w:rsid w:val="00EB0928"/>
    <w:rsid w:val="00EB2FA1"/>
    <w:rsid w:val="00EB5576"/>
    <w:rsid w:val="00EB7C02"/>
    <w:rsid w:val="00EC06E6"/>
    <w:rsid w:val="00EC14F0"/>
    <w:rsid w:val="00EC1A5E"/>
    <w:rsid w:val="00EC46A8"/>
    <w:rsid w:val="00EC47CA"/>
    <w:rsid w:val="00EC6A97"/>
    <w:rsid w:val="00EC6C66"/>
    <w:rsid w:val="00EC7A6A"/>
    <w:rsid w:val="00ED00B3"/>
    <w:rsid w:val="00ED0CBC"/>
    <w:rsid w:val="00ED4862"/>
    <w:rsid w:val="00ED4997"/>
    <w:rsid w:val="00ED6D83"/>
    <w:rsid w:val="00ED78D2"/>
    <w:rsid w:val="00ED7DD8"/>
    <w:rsid w:val="00EE202E"/>
    <w:rsid w:val="00EE25A4"/>
    <w:rsid w:val="00EE5770"/>
    <w:rsid w:val="00EE7541"/>
    <w:rsid w:val="00EE7A17"/>
    <w:rsid w:val="00EF21B4"/>
    <w:rsid w:val="00EF491C"/>
    <w:rsid w:val="00EF493E"/>
    <w:rsid w:val="00EF664D"/>
    <w:rsid w:val="00F0413E"/>
    <w:rsid w:val="00F06F65"/>
    <w:rsid w:val="00F13486"/>
    <w:rsid w:val="00F1475B"/>
    <w:rsid w:val="00F16B19"/>
    <w:rsid w:val="00F1767B"/>
    <w:rsid w:val="00F17BA9"/>
    <w:rsid w:val="00F265FB"/>
    <w:rsid w:val="00F3012F"/>
    <w:rsid w:val="00F30C1C"/>
    <w:rsid w:val="00F31511"/>
    <w:rsid w:val="00F31E2B"/>
    <w:rsid w:val="00F3375B"/>
    <w:rsid w:val="00F338B6"/>
    <w:rsid w:val="00F338C7"/>
    <w:rsid w:val="00F35037"/>
    <w:rsid w:val="00F35526"/>
    <w:rsid w:val="00F36833"/>
    <w:rsid w:val="00F40362"/>
    <w:rsid w:val="00F40D5F"/>
    <w:rsid w:val="00F41016"/>
    <w:rsid w:val="00F42336"/>
    <w:rsid w:val="00F42808"/>
    <w:rsid w:val="00F434A7"/>
    <w:rsid w:val="00F44493"/>
    <w:rsid w:val="00F44A5A"/>
    <w:rsid w:val="00F4676E"/>
    <w:rsid w:val="00F518D5"/>
    <w:rsid w:val="00F51BC3"/>
    <w:rsid w:val="00F52CE6"/>
    <w:rsid w:val="00F57E50"/>
    <w:rsid w:val="00F6161B"/>
    <w:rsid w:val="00F62606"/>
    <w:rsid w:val="00F627B4"/>
    <w:rsid w:val="00F6415C"/>
    <w:rsid w:val="00F65A20"/>
    <w:rsid w:val="00F67464"/>
    <w:rsid w:val="00F706B5"/>
    <w:rsid w:val="00F71D09"/>
    <w:rsid w:val="00F7220A"/>
    <w:rsid w:val="00F739A0"/>
    <w:rsid w:val="00F75CEA"/>
    <w:rsid w:val="00F8175E"/>
    <w:rsid w:val="00F82F99"/>
    <w:rsid w:val="00F832BD"/>
    <w:rsid w:val="00F83BCD"/>
    <w:rsid w:val="00F84DEF"/>
    <w:rsid w:val="00F8750F"/>
    <w:rsid w:val="00F90A55"/>
    <w:rsid w:val="00F91B6E"/>
    <w:rsid w:val="00F9345A"/>
    <w:rsid w:val="00F94175"/>
    <w:rsid w:val="00F96E86"/>
    <w:rsid w:val="00FA156A"/>
    <w:rsid w:val="00FA2200"/>
    <w:rsid w:val="00FA61E3"/>
    <w:rsid w:val="00FB0E3A"/>
    <w:rsid w:val="00FB18E1"/>
    <w:rsid w:val="00FB25B4"/>
    <w:rsid w:val="00FB3096"/>
    <w:rsid w:val="00FB5206"/>
    <w:rsid w:val="00FB5340"/>
    <w:rsid w:val="00FB74BB"/>
    <w:rsid w:val="00FC36A8"/>
    <w:rsid w:val="00FC59CF"/>
    <w:rsid w:val="00FCBD4D"/>
    <w:rsid w:val="00FD0E3D"/>
    <w:rsid w:val="00FD10A4"/>
    <w:rsid w:val="00FD2FAE"/>
    <w:rsid w:val="00FE1EA4"/>
    <w:rsid w:val="00FE219C"/>
    <w:rsid w:val="00FE2269"/>
    <w:rsid w:val="00FE2604"/>
    <w:rsid w:val="00FE2D0D"/>
    <w:rsid w:val="00FE398A"/>
    <w:rsid w:val="00FE3B7C"/>
    <w:rsid w:val="00FE4309"/>
    <w:rsid w:val="00FE63B3"/>
    <w:rsid w:val="00FF010C"/>
    <w:rsid w:val="00FF1D5B"/>
    <w:rsid w:val="00FF2393"/>
    <w:rsid w:val="00FF2C97"/>
    <w:rsid w:val="00FF3B86"/>
    <w:rsid w:val="00FF4234"/>
    <w:rsid w:val="00FF5CDF"/>
    <w:rsid w:val="015E07B2"/>
    <w:rsid w:val="01B1A07C"/>
    <w:rsid w:val="01B579AD"/>
    <w:rsid w:val="028D493F"/>
    <w:rsid w:val="028F5372"/>
    <w:rsid w:val="034791C0"/>
    <w:rsid w:val="0378E560"/>
    <w:rsid w:val="03F9E57C"/>
    <w:rsid w:val="044D95EA"/>
    <w:rsid w:val="0455354B"/>
    <w:rsid w:val="05352003"/>
    <w:rsid w:val="05678485"/>
    <w:rsid w:val="0594EA31"/>
    <w:rsid w:val="05D5902B"/>
    <w:rsid w:val="06C3C50D"/>
    <w:rsid w:val="06DE5733"/>
    <w:rsid w:val="06F14F6F"/>
    <w:rsid w:val="06F26C0E"/>
    <w:rsid w:val="075FFDAE"/>
    <w:rsid w:val="07D22950"/>
    <w:rsid w:val="07DCC452"/>
    <w:rsid w:val="080881D1"/>
    <w:rsid w:val="0843F7A3"/>
    <w:rsid w:val="08572DCE"/>
    <w:rsid w:val="0883BBF8"/>
    <w:rsid w:val="08B3B66D"/>
    <w:rsid w:val="09B8C602"/>
    <w:rsid w:val="0A2A10ED"/>
    <w:rsid w:val="0A8E08EC"/>
    <w:rsid w:val="0ADD1B0C"/>
    <w:rsid w:val="0B043827"/>
    <w:rsid w:val="0B320BED"/>
    <w:rsid w:val="0B4A5D4E"/>
    <w:rsid w:val="0B506EDD"/>
    <w:rsid w:val="0B5271CF"/>
    <w:rsid w:val="0B5C995C"/>
    <w:rsid w:val="0C49DD21"/>
    <w:rsid w:val="0CBF184D"/>
    <w:rsid w:val="0CE3F18D"/>
    <w:rsid w:val="0D9D5678"/>
    <w:rsid w:val="0DF1983A"/>
    <w:rsid w:val="0E552EE6"/>
    <w:rsid w:val="0F2F098D"/>
    <w:rsid w:val="0F54C87E"/>
    <w:rsid w:val="0F871205"/>
    <w:rsid w:val="0FF835B2"/>
    <w:rsid w:val="10F4883B"/>
    <w:rsid w:val="11DAC433"/>
    <w:rsid w:val="125E0F58"/>
    <w:rsid w:val="12E36FE7"/>
    <w:rsid w:val="1375703C"/>
    <w:rsid w:val="139B90B2"/>
    <w:rsid w:val="13EC041E"/>
    <w:rsid w:val="13F1F814"/>
    <w:rsid w:val="142F7769"/>
    <w:rsid w:val="154604BE"/>
    <w:rsid w:val="15F455F0"/>
    <w:rsid w:val="167BC8F1"/>
    <w:rsid w:val="1699A834"/>
    <w:rsid w:val="16A846BB"/>
    <w:rsid w:val="16AB2B25"/>
    <w:rsid w:val="170D9919"/>
    <w:rsid w:val="181150A8"/>
    <w:rsid w:val="185E7254"/>
    <w:rsid w:val="18DB6B00"/>
    <w:rsid w:val="190A145F"/>
    <w:rsid w:val="197A8949"/>
    <w:rsid w:val="19983E80"/>
    <w:rsid w:val="1A3487C7"/>
    <w:rsid w:val="1AC7A650"/>
    <w:rsid w:val="1B3B2162"/>
    <w:rsid w:val="1B50F63B"/>
    <w:rsid w:val="1B8F32F4"/>
    <w:rsid w:val="1BA51846"/>
    <w:rsid w:val="1BD31D7A"/>
    <w:rsid w:val="1BF133C4"/>
    <w:rsid w:val="1C371372"/>
    <w:rsid w:val="1C62F564"/>
    <w:rsid w:val="1C7A226D"/>
    <w:rsid w:val="1C91CD5E"/>
    <w:rsid w:val="1CBC15EE"/>
    <w:rsid w:val="1D0D551F"/>
    <w:rsid w:val="1D4BBDEB"/>
    <w:rsid w:val="1E249EB8"/>
    <w:rsid w:val="1E963A15"/>
    <w:rsid w:val="1F0C6ED0"/>
    <w:rsid w:val="1F90232B"/>
    <w:rsid w:val="20567339"/>
    <w:rsid w:val="20A42777"/>
    <w:rsid w:val="20CA8DA1"/>
    <w:rsid w:val="210962CD"/>
    <w:rsid w:val="21762AAA"/>
    <w:rsid w:val="2206AC1A"/>
    <w:rsid w:val="24E5F007"/>
    <w:rsid w:val="25173142"/>
    <w:rsid w:val="25562586"/>
    <w:rsid w:val="256914B7"/>
    <w:rsid w:val="27B0E6C8"/>
    <w:rsid w:val="2880B956"/>
    <w:rsid w:val="28D1B850"/>
    <w:rsid w:val="2963D8EA"/>
    <w:rsid w:val="29C8C4C9"/>
    <w:rsid w:val="2A236F8B"/>
    <w:rsid w:val="2A6ED9F9"/>
    <w:rsid w:val="2AC11F60"/>
    <w:rsid w:val="2B09D9DB"/>
    <w:rsid w:val="2B37F5D4"/>
    <w:rsid w:val="2B445B5B"/>
    <w:rsid w:val="2B8E7096"/>
    <w:rsid w:val="2BB16C77"/>
    <w:rsid w:val="2BC71E2F"/>
    <w:rsid w:val="2D4E3411"/>
    <w:rsid w:val="2D5D183B"/>
    <w:rsid w:val="2E325F42"/>
    <w:rsid w:val="2ED003B6"/>
    <w:rsid w:val="2EE2AF1C"/>
    <w:rsid w:val="2F02CC45"/>
    <w:rsid w:val="300D8C54"/>
    <w:rsid w:val="303BD6A5"/>
    <w:rsid w:val="3085CE58"/>
    <w:rsid w:val="314C2E27"/>
    <w:rsid w:val="32468992"/>
    <w:rsid w:val="32E7543E"/>
    <w:rsid w:val="32E84487"/>
    <w:rsid w:val="33ECF7F2"/>
    <w:rsid w:val="34183CFD"/>
    <w:rsid w:val="34261122"/>
    <w:rsid w:val="344548DD"/>
    <w:rsid w:val="34B024A9"/>
    <w:rsid w:val="3509D8FE"/>
    <w:rsid w:val="352C62BC"/>
    <w:rsid w:val="359600E3"/>
    <w:rsid w:val="36523805"/>
    <w:rsid w:val="36C9BC1C"/>
    <w:rsid w:val="36DE2D19"/>
    <w:rsid w:val="38E37B64"/>
    <w:rsid w:val="38E43E69"/>
    <w:rsid w:val="38F638BF"/>
    <w:rsid w:val="39345C3F"/>
    <w:rsid w:val="39B2124F"/>
    <w:rsid w:val="39FC5F55"/>
    <w:rsid w:val="3AE1AE58"/>
    <w:rsid w:val="3B75C3C3"/>
    <w:rsid w:val="3B988EEE"/>
    <w:rsid w:val="3C200DD9"/>
    <w:rsid w:val="3C984248"/>
    <w:rsid w:val="3CA600FA"/>
    <w:rsid w:val="3DC20BD3"/>
    <w:rsid w:val="3DDA2755"/>
    <w:rsid w:val="3EB97218"/>
    <w:rsid w:val="3F74108B"/>
    <w:rsid w:val="401725CB"/>
    <w:rsid w:val="40F16FCA"/>
    <w:rsid w:val="41329B60"/>
    <w:rsid w:val="4168166A"/>
    <w:rsid w:val="4225F0FD"/>
    <w:rsid w:val="4234A3D2"/>
    <w:rsid w:val="4252CCF3"/>
    <w:rsid w:val="43B385AE"/>
    <w:rsid w:val="43F34826"/>
    <w:rsid w:val="44180589"/>
    <w:rsid w:val="44A9586D"/>
    <w:rsid w:val="44D4DCA0"/>
    <w:rsid w:val="4518D770"/>
    <w:rsid w:val="45ABD751"/>
    <w:rsid w:val="45D4EF32"/>
    <w:rsid w:val="463C450A"/>
    <w:rsid w:val="46668005"/>
    <w:rsid w:val="46DEE395"/>
    <w:rsid w:val="46F09673"/>
    <w:rsid w:val="472665F0"/>
    <w:rsid w:val="472D500E"/>
    <w:rsid w:val="47C615BA"/>
    <w:rsid w:val="47E9ABA3"/>
    <w:rsid w:val="47F3E860"/>
    <w:rsid w:val="4884A5A4"/>
    <w:rsid w:val="492B623F"/>
    <w:rsid w:val="499BFA07"/>
    <w:rsid w:val="49B0B400"/>
    <w:rsid w:val="49DE32E8"/>
    <w:rsid w:val="4A68AF76"/>
    <w:rsid w:val="4ADE9B10"/>
    <w:rsid w:val="4B3CE005"/>
    <w:rsid w:val="4B4AE2F2"/>
    <w:rsid w:val="4C59C1AB"/>
    <w:rsid w:val="4D2818FE"/>
    <w:rsid w:val="4D98E917"/>
    <w:rsid w:val="4DC9032F"/>
    <w:rsid w:val="4ECBFD28"/>
    <w:rsid w:val="4F93A364"/>
    <w:rsid w:val="4FF6A8D0"/>
    <w:rsid w:val="504DE3AB"/>
    <w:rsid w:val="505B278B"/>
    <w:rsid w:val="5083D30C"/>
    <w:rsid w:val="5093229B"/>
    <w:rsid w:val="5113DED3"/>
    <w:rsid w:val="519A2000"/>
    <w:rsid w:val="52BD403E"/>
    <w:rsid w:val="53004041"/>
    <w:rsid w:val="53D22FD9"/>
    <w:rsid w:val="53E6170C"/>
    <w:rsid w:val="551F396F"/>
    <w:rsid w:val="5568DF39"/>
    <w:rsid w:val="557769EE"/>
    <w:rsid w:val="55B8C855"/>
    <w:rsid w:val="56407F4E"/>
    <w:rsid w:val="56796D23"/>
    <w:rsid w:val="56C62E45"/>
    <w:rsid w:val="56E57EF6"/>
    <w:rsid w:val="58675AB2"/>
    <w:rsid w:val="58BAFCC2"/>
    <w:rsid w:val="58C9780F"/>
    <w:rsid w:val="58F73EF8"/>
    <w:rsid w:val="59838869"/>
    <w:rsid w:val="5B3A24C5"/>
    <w:rsid w:val="5C2B0051"/>
    <w:rsid w:val="5C7370B0"/>
    <w:rsid w:val="5CB9B657"/>
    <w:rsid w:val="5CBC51A0"/>
    <w:rsid w:val="5D38280F"/>
    <w:rsid w:val="5E703814"/>
    <w:rsid w:val="5E83237F"/>
    <w:rsid w:val="5EC9A638"/>
    <w:rsid w:val="5FFDD460"/>
    <w:rsid w:val="602B8600"/>
    <w:rsid w:val="60329EA5"/>
    <w:rsid w:val="60D9EAFF"/>
    <w:rsid w:val="61764F9A"/>
    <w:rsid w:val="618713BC"/>
    <w:rsid w:val="62AFC737"/>
    <w:rsid w:val="638B792F"/>
    <w:rsid w:val="6564C793"/>
    <w:rsid w:val="6659F8FA"/>
    <w:rsid w:val="66F4C64E"/>
    <w:rsid w:val="67B94341"/>
    <w:rsid w:val="67EF06A8"/>
    <w:rsid w:val="68A0C9D4"/>
    <w:rsid w:val="695FEABB"/>
    <w:rsid w:val="69F870E3"/>
    <w:rsid w:val="6A70C7D9"/>
    <w:rsid w:val="6AA07AFD"/>
    <w:rsid w:val="6B0DA4E8"/>
    <w:rsid w:val="6B54D7F9"/>
    <w:rsid w:val="6B69B4D0"/>
    <w:rsid w:val="6B959DED"/>
    <w:rsid w:val="6B99BD1D"/>
    <w:rsid w:val="6B9B0870"/>
    <w:rsid w:val="6B9D6C99"/>
    <w:rsid w:val="6B9E0348"/>
    <w:rsid w:val="6C0F538E"/>
    <w:rsid w:val="6C19A014"/>
    <w:rsid w:val="6C78AB73"/>
    <w:rsid w:val="6CA34C10"/>
    <w:rsid w:val="6E4D85C9"/>
    <w:rsid w:val="6ED4FA2D"/>
    <w:rsid w:val="6F212ADB"/>
    <w:rsid w:val="6F682DAB"/>
    <w:rsid w:val="6FF71424"/>
    <w:rsid w:val="7022DF62"/>
    <w:rsid w:val="715E7C8E"/>
    <w:rsid w:val="71F5BFB6"/>
    <w:rsid w:val="7287C4E0"/>
    <w:rsid w:val="730DD94A"/>
    <w:rsid w:val="735AE61D"/>
    <w:rsid w:val="738EADC8"/>
    <w:rsid w:val="73BDD659"/>
    <w:rsid w:val="76540950"/>
    <w:rsid w:val="76B6E361"/>
    <w:rsid w:val="771B980F"/>
    <w:rsid w:val="7721EBDA"/>
    <w:rsid w:val="77B7D460"/>
    <w:rsid w:val="77B8E6AA"/>
    <w:rsid w:val="78D636F5"/>
    <w:rsid w:val="7A30B88B"/>
    <w:rsid w:val="7A8E67F4"/>
    <w:rsid w:val="7AA4FF49"/>
    <w:rsid w:val="7AEFDE29"/>
    <w:rsid w:val="7C7EB363"/>
    <w:rsid w:val="7D66C1F0"/>
    <w:rsid w:val="7D7A62E1"/>
    <w:rsid w:val="7E90C3FE"/>
    <w:rsid w:val="7EA31FD4"/>
    <w:rsid w:val="7EB5899B"/>
    <w:rsid w:val="7EC65236"/>
    <w:rsid w:val="7F7B1BFF"/>
    <w:rsid w:val="7F95A4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5BF37"/>
  <w15:chartTrackingRefBased/>
  <w15:docId w15:val="{D93B869A-C674-4B85-AA6F-7D61458A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6"/>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uiPriority w:val="99"/>
    <w:semiHidden/>
    <w:unhideWhenUsed/>
    <w:rsid w:val="00FA61E3"/>
    <w:rPr>
      <w:sz w:val="16"/>
      <w:szCs w:val="16"/>
    </w:rPr>
  </w:style>
  <w:style w:type="paragraph" w:styleId="CommentText">
    <w:name w:val="annotation text"/>
    <w:basedOn w:val="Normal"/>
    <w:link w:val="CommentTextChar"/>
    <w:uiPriority w:val="99"/>
    <w:semiHidden/>
    <w:unhideWhenUsed/>
    <w:rsid w:val="00FA61E3"/>
  </w:style>
  <w:style w:type="character" w:customStyle="1" w:styleId="CommentTextChar">
    <w:name w:val="Comment Text Char"/>
    <w:link w:val="CommentText"/>
    <w:uiPriority w:val="99"/>
    <w:semiHidden/>
    <w:rsid w:val="00FA61E3"/>
    <w:rPr>
      <w:rFonts w:ascii="Times" w:hAnsi="Times"/>
      <w:lang w:eastAsia="de-DE"/>
    </w:rPr>
  </w:style>
  <w:style w:type="paragraph" w:styleId="CommentSubject">
    <w:name w:val="annotation subject"/>
    <w:basedOn w:val="CommentText"/>
    <w:next w:val="CommentText"/>
    <w:link w:val="CommentSubjectChar"/>
    <w:uiPriority w:val="99"/>
    <w:semiHidden/>
    <w:unhideWhenUsed/>
    <w:rsid w:val="00FA61E3"/>
    <w:rPr>
      <w:b/>
      <w:bCs/>
    </w:rPr>
  </w:style>
  <w:style w:type="character" w:customStyle="1" w:styleId="CommentSubjectChar">
    <w:name w:val="Comment Subject Char"/>
    <w:link w:val="CommentSubject"/>
    <w:uiPriority w:val="99"/>
    <w:semiHidden/>
    <w:rsid w:val="00FA61E3"/>
    <w:rPr>
      <w:rFonts w:ascii="Times" w:hAnsi="Times"/>
      <w:b/>
      <w:bCs/>
      <w:lang w:eastAsia="de-DE"/>
    </w:rPr>
  </w:style>
  <w:style w:type="paragraph" w:styleId="BalloonText">
    <w:name w:val="Balloon Text"/>
    <w:basedOn w:val="Normal"/>
    <w:link w:val="BalloonTextChar"/>
    <w:uiPriority w:val="99"/>
    <w:semiHidden/>
    <w:unhideWhenUsed/>
    <w:rsid w:val="00FA61E3"/>
    <w:rPr>
      <w:rFonts w:ascii="Segoe UI" w:hAnsi="Segoe UI" w:cs="Segoe UI"/>
      <w:sz w:val="18"/>
      <w:szCs w:val="18"/>
    </w:rPr>
  </w:style>
  <w:style w:type="character" w:customStyle="1" w:styleId="BalloonTextChar">
    <w:name w:val="Balloon Text Char"/>
    <w:link w:val="BalloonText"/>
    <w:uiPriority w:val="99"/>
    <w:semiHidden/>
    <w:rsid w:val="00FA61E3"/>
    <w:rPr>
      <w:rFonts w:ascii="Segoe UI" w:hAnsi="Segoe UI" w:cs="Segoe UI"/>
      <w:sz w:val="18"/>
      <w:szCs w:val="18"/>
      <w:lang w:eastAsia="de-D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5181B"/>
    <w:pPr>
      <w:spacing w:after="160" w:line="256" w:lineRule="auto"/>
      <w:ind w:left="720" w:firstLine="0"/>
      <w:contextualSpacing/>
      <w:jc w:val="left"/>
    </w:pPr>
    <w:rPr>
      <w:rFonts w:ascii="Calibri" w:eastAsia="Calibri" w:hAnsi="Calibri"/>
      <w:sz w:val="22"/>
      <w:szCs w:val="22"/>
      <w:lang w:eastAsia="en-US"/>
    </w:rPr>
  </w:style>
  <w:style w:type="character" w:styleId="UnresolvedMention">
    <w:name w:val="Unresolved Mention"/>
    <w:basedOn w:val="DefaultParagraphFont"/>
    <w:uiPriority w:val="99"/>
    <w:semiHidden/>
    <w:unhideWhenUsed/>
    <w:rsid w:val="004345AC"/>
    <w:rPr>
      <w:color w:val="808080"/>
      <w:shd w:val="clear" w:color="auto" w:fill="E6E6E6"/>
    </w:rPr>
  </w:style>
  <w:style w:type="character" w:customStyle="1" w:styleId="gi">
    <w:name w:val="gi"/>
    <w:basedOn w:val="DefaultParagraphFont"/>
    <w:rsid w:val="00750235"/>
  </w:style>
  <w:style w:type="paragraph" w:styleId="Revision">
    <w:name w:val="Revision"/>
    <w:hidden/>
    <w:uiPriority w:val="71"/>
    <w:rsid w:val="002C04B9"/>
    <w:rPr>
      <w:rFonts w:ascii="Times" w:hAnsi="Times"/>
      <w:lang w:eastAsia="de-DE"/>
    </w:rPr>
  </w:style>
  <w:style w:type="character" w:styleId="FollowedHyperlink">
    <w:name w:val="FollowedHyperlink"/>
    <w:basedOn w:val="DefaultParagraphFont"/>
    <w:uiPriority w:val="99"/>
    <w:semiHidden/>
    <w:unhideWhenUsed/>
    <w:rsid w:val="006F2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6615">
      <w:bodyDiv w:val="1"/>
      <w:marLeft w:val="0"/>
      <w:marRight w:val="0"/>
      <w:marTop w:val="0"/>
      <w:marBottom w:val="0"/>
      <w:divBdr>
        <w:top w:val="none" w:sz="0" w:space="0" w:color="auto"/>
        <w:left w:val="none" w:sz="0" w:space="0" w:color="auto"/>
        <w:bottom w:val="none" w:sz="0" w:space="0" w:color="auto"/>
        <w:right w:val="none" w:sz="0" w:space="0" w:color="auto"/>
      </w:divBdr>
    </w:div>
    <w:div w:id="9575217">
      <w:bodyDiv w:val="1"/>
      <w:marLeft w:val="0"/>
      <w:marRight w:val="0"/>
      <w:marTop w:val="0"/>
      <w:marBottom w:val="0"/>
      <w:divBdr>
        <w:top w:val="none" w:sz="0" w:space="0" w:color="auto"/>
        <w:left w:val="none" w:sz="0" w:space="0" w:color="auto"/>
        <w:bottom w:val="none" w:sz="0" w:space="0" w:color="auto"/>
        <w:right w:val="none" w:sz="0" w:space="0" w:color="auto"/>
      </w:divBdr>
    </w:div>
    <w:div w:id="18896453">
      <w:bodyDiv w:val="1"/>
      <w:marLeft w:val="0"/>
      <w:marRight w:val="0"/>
      <w:marTop w:val="0"/>
      <w:marBottom w:val="0"/>
      <w:divBdr>
        <w:top w:val="none" w:sz="0" w:space="0" w:color="auto"/>
        <w:left w:val="none" w:sz="0" w:space="0" w:color="auto"/>
        <w:bottom w:val="none" w:sz="0" w:space="0" w:color="auto"/>
        <w:right w:val="none" w:sz="0" w:space="0" w:color="auto"/>
      </w:divBdr>
    </w:div>
    <w:div w:id="34816795">
      <w:bodyDiv w:val="1"/>
      <w:marLeft w:val="0"/>
      <w:marRight w:val="0"/>
      <w:marTop w:val="0"/>
      <w:marBottom w:val="0"/>
      <w:divBdr>
        <w:top w:val="none" w:sz="0" w:space="0" w:color="auto"/>
        <w:left w:val="none" w:sz="0" w:space="0" w:color="auto"/>
        <w:bottom w:val="none" w:sz="0" w:space="0" w:color="auto"/>
        <w:right w:val="none" w:sz="0" w:space="0" w:color="auto"/>
      </w:divBdr>
    </w:div>
    <w:div w:id="59719460">
      <w:bodyDiv w:val="1"/>
      <w:marLeft w:val="0"/>
      <w:marRight w:val="0"/>
      <w:marTop w:val="0"/>
      <w:marBottom w:val="0"/>
      <w:divBdr>
        <w:top w:val="none" w:sz="0" w:space="0" w:color="auto"/>
        <w:left w:val="none" w:sz="0" w:space="0" w:color="auto"/>
        <w:bottom w:val="none" w:sz="0" w:space="0" w:color="auto"/>
        <w:right w:val="none" w:sz="0" w:space="0" w:color="auto"/>
      </w:divBdr>
      <w:divsChild>
        <w:div w:id="1753088958">
          <w:marLeft w:val="0"/>
          <w:marRight w:val="0"/>
          <w:marTop w:val="0"/>
          <w:marBottom w:val="0"/>
          <w:divBdr>
            <w:top w:val="none" w:sz="0" w:space="0" w:color="auto"/>
            <w:left w:val="none" w:sz="0" w:space="0" w:color="auto"/>
            <w:bottom w:val="none" w:sz="0" w:space="0" w:color="auto"/>
            <w:right w:val="none" w:sz="0" w:space="0" w:color="auto"/>
          </w:divBdr>
        </w:div>
        <w:div w:id="181751074">
          <w:marLeft w:val="0"/>
          <w:marRight w:val="0"/>
          <w:marTop w:val="0"/>
          <w:marBottom w:val="0"/>
          <w:divBdr>
            <w:top w:val="none" w:sz="0" w:space="0" w:color="auto"/>
            <w:left w:val="none" w:sz="0" w:space="0" w:color="auto"/>
            <w:bottom w:val="none" w:sz="0" w:space="0" w:color="auto"/>
            <w:right w:val="none" w:sz="0" w:space="0" w:color="auto"/>
          </w:divBdr>
        </w:div>
        <w:div w:id="1035733135">
          <w:marLeft w:val="0"/>
          <w:marRight w:val="0"/>
          <w:marTop w:val="0"/>
          <w:marBottom w:val="0"/>
          <w:divBdr>
            <w:top w:val="none" w:sz="0" w:space="0" w:color="auto"/>
            <w:left w:val="none" w:sz="0" w:space="0" w:color="auto"/>
            <w:bottom w:val="none" w:sz="0" w:space="0" w:color="auto"/>
            <w:right w:val="none" w:sz="0" w:space="0" w:color="auto"/>
          </w:divBdr>
        </w:div>
        <w:div w:id="1353534364">
          <w:marLeft w:val="0"/>
          <w:marRight w:val="0"/>
          <w:marTop w:val="0"/>
          <w:marBottom w:val="0"/>
          <w:divBdr>
            <w:top w:val="none" w:sz="0" w:space="0" w:color="auto"/>
            <w:left w:val="none" w:sz="0" w:space="0" w:color="auto"/>
            <w:bottom w:val="none" w:sz="0" w:space="0" w:color="auto"/>
            <w:right w:val="none" w:sz="0" w:space="0" w:color="auto"/>
          </w:divBdr>
        </w:div>
        <w:div w:id="1321495667">
          <w:marLeft w:val="0"/>
          <w:marRight w:val="0"/>
          <w:marTop w:val="0"/>
          <w:marBottom w:val="0"/>
          <w:divBdr>
            <w:top w:val="none" w:sz="0" w:space="0" w:color="auto"/>
            <w:left w:val="none" w:sz="0" w:space="0" w:color="auto"/>
            <w:bottom w:val="none" w:sz="0" w:space="0" w:color="auto"/>
            <w:right w:val="none" w:sz="0" w:space="0" w:color="auto"/>
          </w:divBdr>
        </w:div>
        <w:div w:id="726029659">
          <w:marLeft w:val="0"/>
          <w:marRight w:val="0"/>
          <w:marTop w:val="0"/>
          <w:marBottom w:val="0"/>
          <w:divBdr>
            <w:top w:val="none" w:sz="0" w:space="0" w:color="auto"/>
            <w:left w:val="none" w:sz="0" w:space="0" w:color="auto"/>
            <w:bottom w:val="none" w:sz="0" w:space="0" w:color="auto"/>
            <w:right w:val="none" w:sz="0" w:space="0" w:color="auto"/>
          </w:divBdr>
        </w:div>
        <w:div w:id="596331763">
          <w:marLeft w:val="0"/>
          <w:marRight w:val="0"/>
          <w:marTop w:val="0"/>
          <w:marBottom w:val="0"/>
          <w:divBdr>
            <w:top w:val="none" w:sz="0" w:space="0" w:color="auto"/>
            <w:left w:val="none" w:sz="0" w:space="0" w:color="auto"/>
            <w:bottom w:val="none" w:sz="0" w:space="0" w:color="auto"/>
            <w:right w:val="none" w:sz="0" w:space="0" w:color="auto"/>
          </w:divBdr>
        </w:div>
        <w:div w:id="884372577">
          <w:marLeft w:val="0"/>
          <w:marRight w:val="0"/>
          <w:marTop w:val="0"/>
          <w:marBottom w:val="0"/>
          <w:divBdr>
            <w:top w:val="none" w:sz="0" w:space="0" w:color="auto"/>
            <w:left w:val="none" w:sz="0" w:space="0" w:color="auto"/>
            <w:bottom w:val="none" w:sz="0" w:space="0" w:color="auto"/>
            <w:right w:val="none" w:sz="0" w:space="0" w:color="auto"/>
          </w:divBdr>
        </w:div>
        <w:div w:id="1518496596">
          <w:marLeft w:val="0"/>
          <w:marRight w:val="0"/>
          <w:marTop w:val="0"/>
          <w:marBottom w:val="0"/>
          <w:divBdr>
            <w:top w:val="none" w:sz="0" w:space="0" w:color="auto"/>
            <w:left w:val="none" w:sz="0" w:space="0" w:color="auto"/>
            <w:bottom w:val="none" w:sz="0" w:space="0" w:color="auto"/>
            <w:right w:val="none" w:sz="0" w:space="0" w:color="auto"/>
          </w:divBdr>
        </w:div>
        <w:div w:id="354699634">
          <w:marLeft w:val="0"/>
          <w:marRight w:val="0"/>
          <w:marTop w:val="0"/>
          <w:marBottom w:val="0"/>
          <w:divBdr>
            <w:top w:val="none" w:sz="0" w:space="0" w:color="auto"/>
            <w:left w:val="none" w:sz="0" w:space="0" w:color="auto"/>
            <w:bottom w:val="none" w:sz="0" w:space="0" w:color="auto"/>
            <w:right w:val="none" w:sz="0" w:space="0" w:color="auto"/>
          </w:divBdr>
        </w:div>
        <w:div w:id="1079786611">
          <w:marLeft w:val="0"/>
          <w:marRight w:val="0"/>
          <w:marTop w:val="0"/>
          <w:marBottom w:val="0"/>
          <w:divBdr>
            <w:top w:val="none" w:sz="0" w:space="0" w:color="auto"/>
            <w:left w:val="none" w:sz="0" w:space="0" w:color="auto"/>
            <w:bottom w:val="none" w:sz="0" w:space="0" w:color="auto"/>
            <w:right w:val="none" w:sz="0" w:space="0" w:color="auto"/>
          </w:divBdr>
        </w:div>
        <w:div w:id="493035109">
          <w:marLeft w:val="0"/>
          <w:marRight w:val="0"/>
          <w:marTop w:val="0"/>
          <w:marBottom w:val="0"/>
          <w:divBdr>
            <w:top w:val="none" w:sz="0" w:space="0" w:color="auto"/>
            <w:left w:val="none" w:sz="0" w:space="0" w:color="auto"/>
            <w:bottom w:val="none" w:sz="0" w:space="0" w:color="auto"/>
            <w:right w:val="none" w:sz="0" w:space="0" w:color="auto"/>
          </w:divBdr>
        </w:div>
        <w:div w:id="704258694">
          <w:marLeft w:val="0"/>
          <w:marRight w:val="0"/>
          <w:marTop w:val="0"/>
          <w:marBottom w:val="0"/>
          <w:divBdr>
            <w:top w:val="none" w:sz="0" w:space="0" w:color="auto"/>
            <w:left w:val="none" w:sz="0" w:space="0" w:color="auto"/>
            <w:bottom w:val="none" w:sz="0" w:space="0" w:color="auto"/>
            <w:right w:val="none" w:sz="0" w:space="0" w:color="auto"/>
          </w:divBdr>
        </w:div>
        <w:div w:id="2043893801">
          <w:marLeft w:val="0"/>
          <w:marRight w:val="0"/>
          <w:marTop w:val="0"/>
          <w:marBottom w:val="0"/>
          <w:divBdr>
            <w:top w:val="none" w:sz="0" w:space="0" w:color="auto"/>
            <w:left w:val="none" w:sz="0" w:space="0" w:color="auto"/>
            <w:bottom w:val="none" w:sz="0" w:space="0" w:color="auto"/>
            <w:right w:val="none" w:sz="0" w:space="0" w:color="auto"/>
          </w:divBdr>
        </w:div>
        <w:div w:id="1180243977">
          <w:marLeft w:val="0"/>
          <w:marRight w:val="0"/>
          <w:marTop w:val="0"/>
          <w:marBottom w:val="0"/>
          <w:divBdr>
            <w:top w:val="none" w:sz="0" w:space="0" w:color="auto"/>
            <w:left w:val="none" w:sz="0" w:space="0" w:color="auto"/>
            <w:bottom w:val="none" w:sz="0" w:space="0" w:color="auto"/>
            <w:right w:val="none" w:sz="0" w:space="0" w:color="auto"/>
          </w:divBdr>
        </w:div>
        <w:div w:id="305547333">
          <w:marLeft w:val="0"/>
          <w:marRight w:val="0"/>
          <w:marTop w:val="0"/>
          <w:marBottom w:val="0"/>
          <w:divBdr>
            <w:top w:val="none" w:sz="0" w:space="0" w:color="auto"/>
            <w:left w:val="none" w:sz="0" w:space="0" w:color="auto"/>
            <w:bottom w:val="none" w:sz="0" w:space="0" w:color="auto"/>
            <w:right w:val="none" w:sz="0" w:space="0" w:color="auto"/>
          </w:divBdr>
        </w:div>
        <w:div w:id="691421687">
          <w:marLeft w:val="0"/>
          <w:marRight w:val="0"/>
          <w:marTop w:val="0"/>
          <w:marBottom w:val="0"/>
          <w:divBdr>
            <w:top w:val="none" w:sz="0" w:space="0" w:color="auto"/>
            <w:left w:val="none" w:sz="0" w:space="0" w:color="auto"/>
            <w:bottom w:val="none" w:sz="0" w:space="0" w:color="auto"/>
            <w:right w:val="none" w:sz="0" w:space="0" w:color="auto"/>
          </w:divBdr>
        </w:div>
        <w:div w:id="979767765">
          <w:marLeft w:val="0"/>
          <w:marRight w:val="0"/>
          <w:marTop w:val="0"/>
          <w:marBottom w:val="0"/>
          <w:divBdr>
            <w:top w:val="none" w:sz="0" w:space="0" w:color="auto"/>
            <w:left w:val="none" w:sz="0" w:space="0" w:color="auto"/>
            <w:bottom w:val="none" w:sz="0" w:space="0" w:color="auto"/>
            <w:right w:val="none" w:sz="0" w:space="0" w:color="auto"/>
          </w:divBdr>
        </w:div>
        <w:div w:id="616838623">
          <w:marLeft w:val="0"/>
          <w:marRight w:val="0"/>
          <w:marTop w:val="0"/>
          <w:marBottom w:val="0"/>
          <w:divBdr>
            <w:top w:val="none" w:sz="0" w:space="0" w:color="auto"/>
            <w:left w:val="none" w:sz="0" w:space="0" w:color="auto"/>
            <w:bottom w:val="none" w:sz="0" w:space="0" w:color="auto"/>
            <w:right w:val="none" w:sz="0" w:space="0" w:color="auto"/>
          </w:divBdr>
        </w:div>
        <w:div w:id="1331787446">
          <w:marLeft w:val="0"/>
          <w:marRight w:val="0"/>
          <w:marTop w:val="0"/>
          <w:marBottom w:val="0"/>
          <w:divBdr>
            <w:top w:val="none" w:sz="0" w:space="0" w:color="auto"/>
            <w:left w:val="none" w:sz="0" w:space="0" w:color="auto"/>
            <w:bottom w:val="none" w:sz="0" w:space="0" w:color="auto"/>
            <w:right w:val="none" w:sz="0" w:space="0" w:color="auto"/>
          </w:divBdr>
        </w:div>
        <w:div w:id="1256095066">
          <w:marLeft w:val="0"/>
          <w:marRight w:val="0"/>
          <w:marTop w:val="0"/>
          <w:marBottom w:val="0"/>
          <w:divBdr>
            <w:top w:val="none" w:sz="0" w:space="0" w:color="auto"/>
            <w:left w:val="none" w:sz="0" w:space="0" w:color="auto"/>
            <w:bottom w:val="none" w:sz="0" w:space="0" w:color="auto"/>
            <w:right w:val="none" w:sz="0" w:space="0" w:color="auto"/>
          </w:divBdr>
        </w:div>
      </w:divsChild>
    </w:div>
    <w:div w:id="103423697">
      <w:bodyDiv w:val="1"/>
      <w:marLeft w:val="0"/>
      <w:marRight w:val="0"/>
      <w:marTop w:val="0"/>
      <w:marBottom w:val="0"/>
      <w:divBdr>
        <w:top w:val="none" w:sz="0" w:space="0" w:color="auto"/>
        <w:left w:val="none" w:sz="0" w:space="0" w:color="auto"/>
        <w:bottom w:val="none" w:sz="0" w:space="0" w:color="auto"/>
        <w:right w:val="none" w:sz="0" w:space="0" w:color="auto"/>
      </w:divBdr>
    </w:div>
    <w:div w:id="152568298">
      <w:bodyDiv w:val="1"/>
      <w:marLeft w:val="0"/>
      <w:marRight w:val="0"/>
      <w:marTop w:val="0"/>
      <w:marBottom w:val="0"/>
      <w:divBdr>
        <w:top w:val="none" w:sz="0" w:space="0" w:color="auto"/>
        <w:left w:val="none" w:sz="0" w:space="0" w:color="auto"/>
        <w:bottom w:val="none" w:sz="0" w:space="0" w:color="auto"/>
        <w:right w:val="none" w:sz="0" w:space="0" w:color="auto"/>
      </w:divBdr>
    </w:div>
    <w:div w:id="179778362">
      <w:bodyDiv w:val="1"/>
      <w:marLeft w:val="0"/>
      <w:marRight w:val="0"/>
      <w:marTop w:val="0"/>
      <w:marBottom w:val="0"/>
      <w:divBdr>
        <w:top w:val="none" w:sz="0" w:space="0" w:color="auto"/>
        <w:left w:val="none" w:sz="0" w:space="0" w:color="auto"/>
        <w:bottom w:val="none" w:sz="0" w:space="0" w:color="auto"/>
        <w:right w:val="none" w:sz="0" w:space="0" w:color="auto"/>
      </w:divBdr>
    </w:div>
    <w:div w:id="220873665">
      <w:bodyDiv w:val="1"/>
      <w:marLeft w:val="0"/>
      <w:marRight w:val="0"/>
      <w:marTop w:val="0"/>
      <w:marBottom w:val="0"/>
      <w:divBdr>
        <w:top w:val="none" w:sz="0" w:space="0" w:color="auto"/>
        <w:left w:val="none" w:sz="0" w:space="0" w:color="auto"/>
        <w:bottom w:val="none" w:sz="0" w:space="0" w:color="auto"/>
        <w:right w:val="none" w:sz="0" w:space="0" w:color="auto"/>
      </w:divBdr>
    </w:div>
    <w:div w:id="246773319">
      <w:bodyDiv w:val="1"/>
      <w:marLeft w:val="0"/>
      <w:marRight w:val="0"/>
      <w:marTop w:val="0"/>
      <w:marBottom w:val="0"/>
      <w:divBdr>
        <w:top w:val="none" w:sz="0" w:space="0" w:color="auto"/>
        <w:left w:val="none" w:sz="0" w:space="0" w:color="auto"/>
        <w:bottom w:val="none" w:sz="0" w:space="0" w:color="auto"/>
        <w:right w:val="none" w:sz="0" w:space="0" w:color="auto"/>
      </w:divBdr>
    </w:div>
    <w:div w:id="285552978">
      <w:bodyDiv w:val="1"/>
      <w:marLeft w:val="0"/>
      <w:marRight w:val="0"/>
      <w:marTop w:val="0"/>
      <w:marBottom w:val="0"/>
      <w:divBdr>
        <w:top w:val="none" w:sz="0" w:space="0" w:color="auto"/>
        <w:left w:val="none" w:sz="0" w:space="0" w:color="auto"/>
        <w:bottom w:val="none" w:sz="0" w:space="0" w:color="auto"/>
        <w:right w:val="none" w:sz="0" w:space="0" w:color="auto"/>
      </w:divBdr>
    </w:div>
    <w:div w:id="313414561">
      <w:bodyDiv w:val="1"/>
      <w:marLeft w:val="0"/>
      <w:marRight w:val="0"/>
      <w:marTop w:val="0"/>
      <w:marBottom w:val="0"/>
      <w:divBdr>
        <w:top w:val="none" w:sz="0" w:space="0" w:color="auto"/>
        <w:left w:val="none" w:sz="0" w:space="0" w:color="auto"/>
        <w:bottom w:val="none" w:sz="0" w:space="0" w:color="auto"/>
        <w:right w:val="none" w:sz="0" w:space="0" w:color="auto"/>
      </w:divBdr>
    </w:div>
    <w:div w:id="320083372">
      <w:bodyDiv w:val="1"/>
      <w:marLeft w:val="0"/>
      <w:marRight w:val="0"/>
      <w:marTop w:val="0"/>
      <w:marBottom w:val="0"/>
      <w:divBdr>
        <w:top w:val="none" w:sz="0" w:space="0" w:color="auto"/>
        <w:left w:val="none" w:sz="0" w:space="0" w:color="auto"/>
        <w:bottom w:val="none" w:sz="0" w:space="0" w:color="auto"/>
        <w:right w:val="none" w:sz="0" w:space="0" w:color="auto"/>
      </w:divBdr>
    </w:div>
    <w:div w:id="389352883">
      <w:bodyDiv w:val="1"/>
      <w:marLeft w:val="0"/>
      <w:marRight w:val="0"/>
      <w:marTop w:val="0"/>
      <w:marBottom w:val="0"/>
      <w:divBdr>
        <w:top w:val="none" w:sz="0" w:space="0" w:color="auto"/>
        <w:left w:val="none" w:sz="0" w:space="0" w:color="auto"/>
        <w:bottom w:val="none" w:sz="0" w:space="0" w:color="auto"/>
        <w:right w:val="none" w:sz="0" w:space="0" w:color="auto"/>
      </w:divBdr>
    </w:div>
    <w:div w:id="394743162">
      <w:bodyDiv w:val="1"/>
      <w:marLeft w:val="0"/>
      <w:marRight w:val="0"/>
      <w:marTop w:val="0"/>
      <w:marBottom w:val="0"/>
      <w:divBdr>
        <w:top w:val="none" w:sz="0" w:space="0" w:color="auto"/>
        <w:left w:val="none" w:sz="0" w:space="0" w:color="auto"/>
        <w:bottom w:val="none" w:sz="0" w:space="0" w:color="auto"/>
        <w:right w:val="none" w:sz="0" w:space="0" w:color="auto"/>
      </w:divBdr>
    </w:div>
    <w:div w:id="558126606">
      <w:bodyDiv w:val="1"/>
      <w:marLeft w:val="0"/>
      <w:marRight w:val="0"/>
      <w:marTop w:val="0"/>
      <w:marBottom w:val="0"/>
      <w:divBdr>
        <w:top w:val="none" w:sz="0" w:space="0" w:color="auto"/>
        <w:left w:val="none" w:sz="0" w:space="0" w:color="auto"/>
        <w:bottom w:val="none" w:sz="0" w:space="0" w:color="auto"/>
        <w:right w:val="none" w:sz="0" w:space="0" w:color="auto"/>
      </w:divBdr>
    </w:div>
    <w:div w:id="566376107">
      <w:bodyDiv w:val="1"/>
      <w:marLeft w:val="0"/>
      <w:marRight w:val="0"/>
      <w:marTop w:val="0"/>
      <w:marBottom w:val="0"/>
      <w:divBdr>
        <w:top w:val="none" w:sz="0" w:space="0" w:color="auto"/>
        <w:left w:val="none" w:sz="0" w:space="0" w:color="auto"/>
        <w:bottom w:val="none" w:sz="0" w:space="0" w:color="auto"/>
        <w:right w:val="none" w:sz="0" w:space="0" w:color="auto"/>
      </w:divBdr>
    </w:div>
    <w:div w:id="601497147">
      <w:bodyDiv w:val="1"/>
      <w:marLeft w:val="0"/>
      <w:marRight w:val="0"/>
      <w:marTop w:val="0"/>
      <w:marBottom w:val="0"/>
      <w:divBdr>
        <w:top w:val="none" w:sz="0" w:space="0" w:color="auto"/>
        <w:left w:val="none" w:sz="0" w:space="0" w:color="auto"/>
        <w:bottom w:val="none" w:sz="0" w:space="0" w:color="auto"/>
        <w:right w:val="none" w:sz="0" w:space="0" w:color="auto"/>
      </w:divBdr>
    </w:div>
    <w:div w:id="616447271">
      <w:bodyDiv w:val="1"/>
      <w:marLeft w:val="0"/>
      <w:marRight w:val="0"/>
      <w:marTop w:val="0"/>
      <w:marBottom w:val="0"/>
      <w:divBdr>
        <w:top w:val="none" w:sz="0" w:space="0" w:color="auto"/>
        <w:left w:val="none" w:sz="0" w:space="0" w:color="auto"/>
        <w:bottom w:val="none" w:sz="0" w:space="0" w:color="auto"/>
        <w:right w:val="none" w:sz="0" w:space="0" w:color="auto"/>
      </w:divBdr>
    </w:div>
    <w:div w:id="664284878">
      <w:bodyDiv w:val="1"/>
      <w:marLeft w:val="0"/>
      <w:marRight w:val="0"/>
      <w:marTop w:val="0"/>
      <w:marBottom w:val="0"/>
      <w:divBdr>
        <w:top w:val="none" w:sz="0" w:space="0" w:color="auto"/>
        <w:left w:val="none" w:sz="0" w:space="0" w:color="auto"/>
        <w:bottom w:val="none" w:sz="0" w:space="0" w:color="auto"/>
        <w:right w:val="none" w:sz="0" w:space="0" w:color="auto"/>
      </w:divBdr>
    </w:div>
    <w:div w:id="759448473">
      <w:bodyDiv w:val="1"/>
      <w:marLeft w:val="0"/>
      <w:marRight w:val="0"/>
      <w:marTop w:val="0"/>
      <w:marBottom w:val="0"/>
      <w:divBdr>
        <w:top w:val="none" w:sz="0" w:space="0" w:color="auto"/>
        <w:left w:val="none" w:sz="0" w:space="0" w:color="auto"/>
        <w:bottom w:val="none" w:sz="0" w:space="0" w:color="auto"/>
        <w:right w:val="none" w:sz="0" w:space="0" w:color="auto"/>
      </w:divBdr>
    </w:div>
    <w:div w:id="762532927">
      <w:bodyDiv w:val="1"/>
      <w:marLeft w:val="0"/>
      <w:marRight w:val="0"/>
      <w:marTop w:val="0"/>
      <w:marBottom w:val="0"/>
      <w:divBdr>
        <w:top w:val="none" w:sz="0" w:space="0" w:color="auto"/>
        <w:left w:val="none" w:sz="0" w:space="0" w:color="auto"/>
        <w:bottom w:val="none" w:sz="0" w:space="0" w:color="auto"/>
        <w:right w:val="none" w:sz="0" w:space="0" w:color="auto"/>
      </w:divBdr>
    </w:div>
    <w:div w:id="847599943">
      <w:bodyDiv w:val="1"/>
      <w:marLeft w:val="0"/>
      <w:marRight w:val="0"/>
      <w:marTop w:val="0"/>
      <w:marBottom w:val="0"/>
      <w:divBdr>
        <w:top w:val="none" w:sz="0" w:space="0" w:color="auto"/>
        <w:left w:val="none" w:sz="0" w:space="0" w:color="auto"/>
        <w:bottom w:val="none" w:sz="0" w:space="0" w:color="auto"/>
        <w:right w:val="none" w:sz="0" w:space="0" w:color="auto"/>
      </w:divBdr>
    </w:div>
    <w:div w:id="890771513">
      <w:bodyDiv w:val="1"/>
      <w:marLeft w:val="0"/>
      <w:marRight w:val="0"/>
      <w:marTop w:val="0"/>
      <w:marBottom w:val="0"/>
      <w:divBdr>
        <w:top w:val="none" w:sz="0" w:space="0" w:color="auto"/>
        <w:left w:val="none" w:sz="0" w:space="0" w:color="auto"/>
        <w:bottom w:val="none" w:sz="0" w:space="0" w:color="auto"/>
        <w:right w:val="none" w:sz="0" w:space="0" w:color="auto"/>
      </w:divBdr>
    </w:div>
    <w:div w:id="911045874">
      <w:bodyDiv w:val="1"/>
      <w:marLeft w:val="0"/>
      <w:marRight w:val="0"/>
      <w:marTop w:val="0"/>
      <w:marBottom w:val="0"/>
      <w:divBdr>
        <w:top w:val="none" w:sz="0" w:space="0" w:color="auto"/>
        <w:left w:val="none" w:sz="0" w:space="0" w:color="auto"/>
        <w:bottom w:val="none" w:sz="0" w:space="0" w:color="auto"/>
        <w:right w:val="none" w:sz="0" w:space="0" w:color="auto"/>
      </w:divBdr>
    </w:div>
    <w:div w:id="936207316">
      <w:bodyDiv w:val="1"/>
      <w:marLeft w:val="0"/>
      <w:marRight w:val="0"/>
      <w:marTop w:val="0"/>
      <w:marBottom w:val="0"/>
      <w:divBdr>
        <w:top w:val="none" w:sz="0" w:space="0" w:color="auto"/>
        <w:left w:val="none" w:sz="0" w:space="0" w:color="auto"/>
        <w:bottom w:val="none" w:sz="0" w:space="0" w:color="auto"/>
        <w:right w:val="none" w:sz="0" w:space="0" w:color="auto"/>
      </w:divBdr>
      <w:divsChild>
        <w:div w:id="830023726">
          <w:marLeft w:val="0"/>
          <w:marRight w:val="0"/>
          <w:marTop w:val="0"/>
          <w:marBottom w:val="0"/>
          <w:divBdr>
            <w:top w:val="none" w:sz="0" w:space="0" w:color="auto"/>
            <w:left w:val="none" w:sz="0" w:space="0" w:color="auto"/>
            <w:bottom w:val="none" w:sz="0" w:space="0" w:color="auto"/>
            <w:right w:val="none" w:sz="0" w:space="0" w:color="auto"/>
          </w:divBdr>
        </w:div>
        <w:div w:id="12735116">
          <w:marLeft w:val="0"/>
          <w:marRight w:val="0"/>
          <w:marTop w:val="0"/>
          <w:marBottom w:val="0"/>
          <w:divBdr>
            <w:top w:val="none" w:sz="0" w:space="0" w:color="auto"/>
            <w:left w:val="none" w:sz="0" w:space="0" w:color="auto"/>
            <w:bottom w:val="none" w:sz="0" w:space="0" w:color="auto"/>
            <w:right w:val="none" w:sz="0" w:space="0" w:color="auto"/>
          </w:divBdr>
        </w:div>
        <w:div w:id="1870945649">
          <w:marLeft w:val="0"/>
          <w:marRight w:val="0"/>
          <w:marTop w:val="0"/>
          <w:marBottom w:val="0"/>
          <w:divBdr>
            <w:top w:val="none" w:sz="0" w:space="0" w:color="auto"/>
            <w:left w:val="none" w:sz="0" w:space="0" w:color="auto"/>
            <w:bottom w:val="none" w:sz="0" w:space="0" w:color="auto"/>
            <w:right w:val="none" w:sz="0" w:space="0" w:color="auto"/>
          </w:divBdr>
        </w:div>
        <w:div w:id="1414813809">
          <w:marLeft w:val="0"/>
          <w:marRight w:val="0"/>
          <w:marTop w:val="0"/>
          <w:marBottom w:val="0"/>
          <w:divBdr>
            <w:top w:val="none" w:sz="0" w:space="0" w:color="auto"/>
            <w:left w:val="none" w:sz="0" w:space="0" w:color="auto"/>
            <w:bottom w:val="none" w:sz="0" w:space="0" w:color="auto"/>
            <w:right w:val="none" w:sz="0" w:space="0" w:color="auto"/>
          </w:divBdr>
        </w:div>
        <w:div w:id="409279992">
          <w:marLeft w:val="0"/>
          <w:marRight w:val="0"/>
          <w:marTop w:val="0"/>
          <w:marBottom w:val="0"/>
          <w:divBdr>
            <w:top w:val="none" w:sz="0" w:space="0" w:color="auto"/>
            <w:left w:val="none" w:sz="0" w:space="0" w:color="auto"/>
            <w:bottom w:val="none" w:sz="0" w:space="0" w:color="auto"/>
            <w:right w:val="none" w:sz="0" w:space="0" w:color="auto"/>
          </w:divBdr>
        </w:div>
        <w:div w:id="1180857246">
          <w:marLeft w:val="0"/>
          <w:marRight w:val="0"/>
          <w:marTop w:val="0"/>
          <w:marBottom w:val="0"/>
          <w:divBdr>
            <w:top w:val="none" w:sz="0" w:space="0" w:color="auto"/>
            <w:left w:val="none" w:sz="0" w:space="0" w:color="auto"/>
            <w:bottom w:val="none" w:sz="0" w:space="0" w:color="auto"/>
            <w:right w:val="none" w:sz="0" w:space="0" w:color="auto"/>
          </w:divBdr>
        </w:div>
        <w:div w:id="589118463">
          <w:marLeft w:val="0"/>
          <w:marRight w:val="0"/>
          <w:marTop w:val="0"/>
          <w:marBottom w:val="0"/>
          <w:divBdr>
            <w:top w:val="none" w:sz="0" w:space="0" w:color="auto"/>
            <w:left w:val="none" w:sz="0" w:space="0" w:color="auto"/>
            <w:bottom w:val="none" w:sz="0" w:space="0" w:color="auto"/>
            <w:right w:val="none" w:sz="0" w:space="0" w:color="auto"/>
          </w:divBdr>
        </w:div>
        <w:div w:id="1033386718">
          <w:marLeft w:val="0"/>
          <w:marRight w:val="0"/>
          <w:marTop w:val="0"/>
          <w:marBottom w:val="0"/>
          <w:divBdr>
            <w:top w:val="none" w:sz="0" w:space="0" w:color="auto"/>
            <w:left w:val="none" w:sz="0" w:space="0" w:color="auto"/>
            <w:bottom w:val="none" w:sz="0" w:space="0" w:color="auto"/>
            <w:right w:val="none" w:sz="0" w:space="0" w:color="auto"/>
          </w:divBdr>
        </w:div>
        <w:div w:id="2122843862">
          <w:marLeft w:val="0"/>
          <w:marRight w:val="0"/>
          <w:marTop w:val="0"/>
          <w:marBottom w:val="0"/>
          <w:divBdr>
            <w:top w:val="none" w:sz="0" w:space="0" w:color="auto"/>
            <w:left w:val="none" w:sz="0" w:space="0" w:color="auto"/>
            <w:bottom w:val="none" w:sz="0" w:space="0" w:color="auto"/>
            <w:right w:val="none" w:sz="0" w:space="0" w:color="auto"/>
          </w:divBdr>
        </w:div>
        <w:div w:id="1051421342">
          <w:marLeft w:val="0"/>
          <w:marRight w:val="0"/>
          <w:marTop w:val="0"/>
          <w:marBottom w:val="0"/>
          <w:divBdr>
            <w:top w:val="none" w:sz="0" w:space="0" w:color="auto"/>
            <w:left w:val="none" w:sz="0" w:space="0" w:color="auto"/>
            <w:bottom w:val="none" w:sz="0" w:space="0" w:color="auto"/>
            <w:right w:val="none" w:sz="0" w:space="0" w:color="auto"/>
          </w:divBdr>
        </w:div>
        <w:div w:id="1354845345">
          <w:marLeft w:val="0"/>
          <w:marRight w:val="0"/>
          <w:marTop w:val="0"/>
          <w:marBottom w:val="0"/>
          <w:divBdr>
            <w:top w:val="none" w:sz="0" w:space="0" w:color="auto"/>
            <w:left w:val="none" w:sz="0" w:space="0" w:color="auto"/>
            <w:bottom w:val="none" w:sz="0" w:space="0" w:color="auto"/>
            <w:right w:val="none" w:sz="0" w:space="0" w:color="auto"/>
          </w:divBdr>
        </w:div>
        <w:div w:id="1758794244">
          <w:marLeft w:val="0"/>
          <w:marRight w:val="0"/>
          <w:marTop w:val="0"/>
          <w:marBottom w:val="0"/>
          <w:divBdr>
            <w:top w:val="none" w:sz="0" w:space="0" w:color="auto"/>
            <w:left w:val="none" w:sz="0" w:space="0" w:color="auto"/>
            <w:bottom w:val="none" w:sz="0" w:space="0" w:color="auto"/>
            <w:right w:val="none" w:sz="0" w:space="0" w:color="auto"/>
          </w:divBdr>
        </w:div>
        <w:div w:id="624432386">
          <w:marLeft w:val="0"/>
          <w:marRight w:val="0"/>
          <w:marTop w:val="0"/>
          <w:marBottom w:val="0"/>
          <w:divBdr>
            <w:top w:val="none" w:sz="0" w:space="0" w:color="auto"/>
            <w:left w:val="none" w:sz="0" w:space="0" w:color="auto"/>
            <w:bottom w:val="none" w:sz="0" w:space="0" w:color="auto"/>
            <w:right w:val="none" w:sz="0" w:space="0" w:color="auto"/>
          </w:divBdr>
        </w:div>
        <w:div w:id="39980817">
          <w:marLeft w:val="0"/>
          <w:marRight w:val="0"/>
          <w:marTop w:val="0"/>
          <w:marBottom w:val="0"/>
          <w:divBdr>
            <w:top w:val="none" w:sz="0" w:space="0" w:color="auto"/>
            <w:left w:val="none" w:sz="0" w:space="0" w:color="auto"/>
            <w:bottom w:val="none" w:sz="0" w:space="0" w:color="auto"/>
            <w:right w:val="none" w:sz="0" w:space="0" w:color="auto"/>
          </w:divBdr>
        </w:div>
        <w:div w:id="342628276">
          <w:marLeft w:val="0"/>
          <w:marRight w:val="0"/>
          <w:marTop w:val="0"/>
          <w:marBottom w:val="0"/>
          <w:divBdr>
            <w:top w:val="none" w:sz="0" w:space="0" w:color="auto"/>
            <w:left w:val="none" w:sz="0" w:space="0" w:color="auto"/>
            <w:bottom w:val="none" w:sz="0" w:space="0" w:color="auto"/>
            <w:right w:val="none" w:sz="0" w:space="0" w:color="auto"/>
          </w:divBdr>
        </w:div>
        <w:div w:id="1939171357">
          <w:marLeft w:val="0"/>
          <w:marRight w:val="0"/>
          <w:marTop w:val="0"/>
          <w:marBottom w:val="0"/>
          <w:divBdr>
            <w:top w:val="none" w:sz="0" w:space="0" w:color="auto"/>
            <w:left w:val="none" w:sz="0" w:space="0" w:color="auto"/>
            <w:bottom w:val="none" w:sz="0" w:space="0" w:color="auto"/>
            <w:right w:val="none" w:sz="0" w:space="0" w:color="auto"/>
          </w:divBdr>
        </w:div>
        <w:div w:id="1441294303">
          <w:marLeft w:val="0"/>
          <w:marRight w:val="0"/>
          <w:marTop w:val="0"/>
          <w:marBottom w:val="0"/>
          <w:divBdr>
            <w:top w:val="none" w:sz="0" w:space="0" w:color="auto"/>
            <w:left w:val="none" w:sz="0" w:space="0" w:color="auto"/>
            <w:bottom w:val="none" w:sz="0" w:space="0" w:color="auto"/>
            <w:right w:val="none" w:sz="0" w:space="0" w:color="auto"/>
          </w:divBdr>
        </w:div>
        <w:div w:id="121072727">
          <w:marLeft w:val="0"/>
          <w:marRight w:val="0"/>
          <w:marTop w:val="0"/>
          <w:marBottom w:val="0"/>
          <w:divBdr>
            <w:top w:val="none" w:sz="0" w:space="0" w:color="auto"/>
            <w:left w:val="none" w:sz="0" w:space="0" w:color="auto"/>
            <w:bottom w:val="none" w:sz="0" w:space="0" w:color="auto"/>
            <w:right w:val="none" w:sz="0" w:space="0" w:color="auto"/>
          </w:divBdr>
        </w:div>
        <w:div w:id="1859392940">
          <w:marLeft w:val="0"/>
          <w:marRight w:val="0"/>
          <w:marTop w:val="0"/>
          <w:marBottom w:val="0"/>
          <w:divBdr>
            <w:top w:val="none" w:sz="0" w:space="0" w:color="auto"/>
            <w:left w:val="none" w:sz="0" w:space="0" w:color="auto"/>
            <w:bottom w:val="none" w:sz="0" w:space="0" w:color="auto"/>
            <w:right w:val="none" w:sz="0" w:space="0" w:color="auto"/>
          </w:divBdr>
        </w:div>
        <w:div w:id="2087333934">
          <w:marLeft w:val="0"/>
          <w:marRight w:val="0"/>
          <w:marTop w:val="0"/>
          <w:marBottom w:val="0"/>
          <w:divBdr>
            <w:top w:val="none" w:sz="0" w:space="0" w:color="auto"/>
            <w:left w:val="none" w:sz="0" w:space="0" w:color="auto"/>
            <w:bottom w:val="none" w:sz="0" w:space="0" w:color="auto"/>
            <w:right w:val="none" w:sz="0" w:space="0" w:color="auto"/>
          </w:divBdr>
        </w:div>
        <w:div w:id="1559630143">
          <w:marLeft w:val="0"/>
          <w:marRight w:val="0"/>
          <w:marTop w:val="0"/>
          <w:marBottom w:val="0"/>
          <w:divBdr>
            <w:top w:val="none" w:sz="0" w:space="0" w:color="auto"/>
            <w:left w:val="none" w:sz="0" w:space="0" w:color="auto"/>
            <w:bottom w:val="none" w:sz="0" w:space="0" w:color="auto"/>
            <w:right w:val="none" w:sz="0" w:space="0" w:color="auto"/>
          </w:divBdr>
        </w:div>
        <w:div w:id="512183190">
          <w:marLeft w:val="0"/>
          <w:marRight w:val="0"/>
          <w:marTop w:val="0"/>
          <w:marBottom w:val="0"/>
          <w:divBdr>
            <w:top w:val="none" w:sz="0" w:space="0" w:color="auto"/>
            <w:left w:val="none" w:sz="0" w:space="0" w:color="auto"/>
            <w:bottom w:val="none" w:sz="0" w:space="0" w:color="auto"/>
            <w:right w:val="none" w:sz="0" w:space="0" w:color="auto"/>
          </w:divBdr>
        </w:div>
        <w:div w:id="1173953781">
          <w:marLeft w:val="0"/>
          <w:marRight w:val="0"/>
          <w:marTop w:val="0"/>
          <w:marBottom w:val="0"/>
          <w:divBdr>
            <w:top w:val="none" w:sz="0" w:space="0" w:color="auto"/>
            <w:left w:val="none" w:sz="0" w:space="0" w:color="auto"/>
            <w:bottom w:val="none" w:sz="0" w:space="0" w:color="auto"/>
            <w:right w:val="none" w:sz="0" w:space="0" w:color="auto"/>
          </w:divBdr>
        </w:div>
        <w:div w:id="41709976">
          <w:marLeft w:val="0"/>
          <w:marRight w:val="0"/>
          <w:marTop w:val="0"/>
          <w:marBottom w:val="0"/>
          <w:divBdr>
            <w:top w:val="none" w:sz="0" w:space="0" w:color="auto"/>
            <w:left w:val="none" w:sz="0" w:space="0" w:color="auto"/>
            <w:bottom w:val="none" w:sz="0" w:space="0" w:color="auto"/>
            <w:right w:val="none" w:sz="0" w:space="0" w:color="auto"/>
          </w:divBdr>
        </w:div>
        <w:div w:id="199976227">
          <w:marLeft w:val="0"/>
          <w:marRight w:val="0"/>
          <w:marTop w:val="0"/>
          <w:marBottom w:val="0"/>
          <w:divBdr>
            <w:top w:val="none" w:sz="0" w:space="0" w:color="auto"/>
            <w:left w:val="none" w:sz="0" w:space="0" w:color="auto"/>
            <w:bottom w:val="none" w:sz="0" w:space="0" w:color="auto"/>
            <w:right w:val="none" w:sz="0" w:space="0" w:color="auto"/>
          </w:divBdr>
        </w:div>
        <w:div w:id="94445453">
          <w:marLeft w:val="0"/>
          <w:marRight w:val="0"/>
          <w:marTop w:val="0"/>
          <w:marBottom w:val="0"/>
          <w:divBdr>
            <w:top w:val="none" w:sz="0" w:space="0" w:color="auto"/>
            <w:left w:val="none" w:sz="0" w:space="0" w:color="auto"/>
            <w:bottom w:val="none" w:sz="0" w:space="0" w:color="auto"/>
            <w:right w:val="none" w:sz="0" w:space="0" w:color="auto"/>
          </w:divBdr>
        </w:div>
        <w:div w:id="2017069796">
          <w:marLeft w:val="0"/>
          <w:marRight w:val="0"/>
          <w:marTop w:val="0"/>
          <w:marBottom w:val="0"/>
          <w:divBdr>
            <w:top w:val="none" w:sz="0" w:space="0" w:color="auto"/>
            <w:left w:val="none" w:sz="0" w:space="0" w:color="auto"/>
            <w:bottom w:val="none" w:sz="0" w:space="0" w:color="auto"/>
            <w:right w:val="none" w:sz="0" w:space="0" w:color="auto"/>
          </w:divBdr>
        </w:div>
        <w:div w:id="1542741265">
          <w:marLeft w:val="0"/>
          <w:marRight w:val="0"/>
          <w:marTop w:val="0"/>
          <w:marBottom w:val="0"/>
          <w:divBdr>
            <w:top w:val="none" w:sz="0" w:space="0" w:color="auto"/>
            <w:left w:val="none" w:sz="0" w:space="0" w:color="auto"/>
            <w:bottom w:val="none" w:sz="0" w:space="0" w:color="auto"/>
            <w:right w:val="none" w:sz="0" w:space="0" w:color="auto"/>
          </w:divBdr>
        </w:div>
        <w:div w:id="2062945637">
          <w:marLeft w:val="0"/>
          <w:marRight w:val="0"/>
          <w:marTop w:val="0"/>
          <w:marBottom w:val="0"/>
          <w:divBdr>
            <w:top w:val="none" w:sz="0" w:space="0" w:color="auto"/>
            <w:left w:val="none" w:sz="0" w:space="0" w:color="auto"/>
            <w:bottom w:val="none" w:sz="0" w:space="0" w:color="auto"/>
            <w:right w:val="none" w:sz="0" w:space="0" w:color="auto"/>
          </w:divBdr>
        </w:div>
        <w:div w:id="2033533688">
          <w:marLeft w:val="0"/>
          <w:marRight w:val="0"/>
          <w:marTop w:val="0"/>
          <w:marBottom w:val="0"/>
          <w:divBdr>
            <w:top w:val="none" w:sz="0" w:space="0" w:color="auto"/>
            <w:left w:val="none" w:sz="0" w:space="0" w:color="auto"/>
            <w:bottom w:val="none" w:sz="0" w:space="0" w:color="auto"/>
            <w:right w:val="none" w:sz="0" w:space="0" w:color="auto"/>
          </w:divBdr>
        </w:div>
        <w:div w:id="773329168">
          <w:marLeft w:val="0"/>
          <w:marRight w:val="0"/>
          <w:marTop w:val="0"/>
          <w:marBottom w:val="0"/>
          <w:divBdr>
            <w:top w:val="none" w:sz="0" w:space="0" w:color="auto"/>
            <w:left w:val="none" w:sz="0" w:space="0" w:color="auto"/>
            <w:bottom w:val="none" w:sz="0" w:space="0" w:color="auto"/>
            <w:right w:val="none" w:sz="0" w:space="0" w:color="auto"/>
          </w:divBdr>
        </w:div>
        <w:div w:id="328339094">
          <w:marLeft w:val="0"/>
          <w:marRight w:val="0"/>
          <w:marTop w:val="0"/>
          <w:marBottom w:val="0"/>
          <w:divBdr>
            <w:top w:val="none" w:sz="0" w:space="0" w:color="auto"/>
            <w:left w:val="none" w:sz="0" w:space="0" w:color="auto"/>
            <w:bottom w:val="none" w:sz="0" w:space="0" w:color="auto"/>
            <w:right w:val="none" w:sz="0" w:space="0" w:color="auto"/>
          </w:divBdr>
        </w:div>
        <w:div w:id="460533651">
          <w:marLeft w:val="0"/>
          <w:marRight w:val="0"/>
          <w:marTop w:val="0"/>
          <w:marBottom w:val="0"/>
          <w:divBdr>
            <w:top w:val="none" w:sz="0" w:space="0" w:color="auto"/>
            <w:left w:val="none" w:sz="0" w:space="0" w:color="auto"/>
            <w:bottom w:val="none" w:sz="0" w:space="0" w:color="auto"/>
            <w:right w:val="none" w:sz="0" w:space="0" w:color="auto"/>
          </w:divBdr>
        </w:div>
        <w:div w:id="1073746162">
          <w:marLeft w:val="0"/>
          <w:marRight w:val="0"/>
          <w:marTop w:val="0"/>
          <w:marBottom w:val="0"/>
          <w:divBdr>
            <w:top w:val="none" w:sz="0" w:space="0" w:color="auto"/>
            <w:left w:val="none" w:sz="0" w:space="0" w:color="auto"/>
            <w:bottom w:val="none" w:sz="0" w:space="0" w:color="auto"/>
            <w:right w:val="none" w:sz="0" w:space="0" w:color="auto"/>
          </w:divBdr>
        </w:div>
        <w:div w:id="627514492">
          <w:marLeft w:val="0"/>
          <w:marRight w:val="0"/>
          <w:marTop w:val="0"/>
          <w:marBottom w:val="0"/>
          <w:divBdr>
            <w:top w:val="none" w:sz="0" w:space="0" w:color="auto"/>
            <w:left w:val="none" w:sz="0" w:space="0" w:color="auto"/>
            <w:bottom w:val="none" w:sz="0" w:space="0" w:color="auto"/>
            <w:right w:val="none" w:sz="0" w:space="0" w:color="auto"/>
          </w:divBdr>
        </w:div>
        <w:div w:id="1457598921">
          <w:marLeft w:val="0"/>
          <w:marRight w:val="0"/>
          <w:marTop w:val="0"/>
          <w:marBottom w:val="0"/>
          <w:divBdr>
            <w:top w:val="none" w:sz="0" w:space="0" w:color="auto"/>
            <w:left w:val="none" w:sz="0" w:space="0" w:color="auto"/>
            <w:bottom w:val="none" w:sz="0" w:space="0" w:color="auto"/>
            <w:right w:val="none" w:sz="0" w:space="0" w:color="auto"/>
          </w:divBdr>
        </w:div>
        <w:div w:id="316881841">
          <w:marLeft w:val="0"/>
          <w:marRight w:val="0"/>
          <w:marTop w:val="0"/>
          <w:marBottom w:val="0"/>
          <w:divBdr>
            <w:top w:val="none" w:sz="0" w:space="0" w:color="auto"/>
            <w:left w:val="none" w:sz="0" w:space="0" w:color="auto"/>
            <w:bottom w:val="none" w:sz="0" w:space="0" w:color="auto"/>
            <w:right w:val="none" w:sz="0" w:space="0" w:color="auto"/>
          </w:divBdr>
        </w:div>
        <w:div w:id="55056828">
          <w:marLeft w:val="0"/>
          <w:marRight w:val="0"/>
          <w:marTop w:val="0"/>
          <w:marBottom w:val="0"/>
          <w:divBdr>
            <w:top w:val="none" w:sz="0" w:space="0" w:color="auto"/>
            <w:left w:val="none" w:sz="0" w:space="0" w:color="auto"/>
            <w:bottom w:val="none" w:sz="0" w:space="0" w:color="auto"/>
            <w:right w:val="none" w:sz="0" w:space="0" w:color="auto"/>
          </w:divBdr>
        </w:div>
        <w:div w:id="1044014849">
          <w:marLeft w:val="0"/>
          <w:marRight w:val="0"/>
          <w:marTop w:val="0"/>
          <w:marBottom w:val="0"/>
          <w:divBdr>
            <w:top w:val="none" w:sz="0" w:space="0" w:color="auto"/>
            <w:left w:val="none" w:sz="0" w:space="0" w:color="auto"/>
            <w:bottom w:val="none" w:sz="0" w:space="0" w:color="auto"/>
            <w:right w:val="none" w:sz="0" w:space="0" w:color="auto"/>
          </w:divBdr>
        </w:div>
        <w:div w:id="1010982247">
          <w:marLeft w:val="0"/>
          <w:marRight w:val="0"/>
          <w:marTop w:val="0"/>
          <w:marBottom w:val="0"/>
          <w:divBdr>
            <w:top w:val="none" w:sz="0" w:space="0" w:color="auto"/>
            <w:left w:val="none" w:sz="0" w:space="0" w:color="auto"/>
            <w:bottom w:val="none" w:sz="0" w:space="0" w:color="auto"/>
            <w:right w:val="none" w:sz="0" w:space="0" w:color="auto"/>
          </w:divBdr>
        </w:div>
        <w:div w:id="1737626189">
          <w:marLeft w:val="0"/>
          <w:marRight w:val="0"/>
          <w:marTop w:val="0"/>
          <w:marBottom w:val="0"/>
          <w:divBdr>
            <w:top w:val="none" w:sz="0" w:space="0" w:color="auto"/>
            <w:left w:val="none" w:sz="0" w:space="0" w:color="auto"/>
            <w:bottom w:val="none" w:sz="0" w:space="0" w:color="auto"/>
            <w:right w:val="none" w:sz="0" w:space="0" w:color="auto"/>
          </w:divBdr>
        </w:div>
        <w:div w:id="674235113">
          <w:marLeft w:val="0"/>
          <w:marRight w:val="0"/>
          <w:marTop w:val="0"/>
          <w:marBottom w:val="0"/>
          <w:divBdr>
            <w:top w:val="none" w:sz="0" w:space="0" w:color="auto"/>
            <w:left w:val="none" w:sz="0" w:space="0" w:color="auto"/>
            <w:bottom w:val="none" w:sz="0" w:space="0" w:color="auto"/>
            <w:right w:val="none" w:sz="0" w:space="0" w:color="auto"/>
          </w:divBdr>
        </w:div>
        <w:div w:id="998538021">
          <w:marLeft w:val="0"/>
          <w:marRight w:val="0"/>
          <w:marTop w:val="0"/>
          <w:marBottom w:val="0"/>
          <w:divBdr>
            <w:top w:val="none" w:sz="0" w:space="0" w:color="auto"/>
            <w:left w:val="none" w:sz="0" w:space="0" w:color="auto"/>
            <w:bottom w:val="none" w:sz="0" w:space="0" w:color="auto"/>
            <w:right w:val="none" w:sz="0" w:space="0" w:color="auto"/>
          </w:divBdr>
        </w:div>
        <w:div w:id="1564214581">
          <w:marLeft w:val="0"/>
          <w:marRight w:val="0"/>
          <w:marTop w:val="0"/>
          <w:marBottom w:val="0"/>
          <w:divBdr>
            <w:top w:val="none" w:sz="0" w:space="0" w:color="auto"/>
            <w:left w:val="none" w:sz="0" w:space="0" w:color="auto"/>
            <w:bottom w:val="none" w:sz="0" w:space="0" w:color="auto"/>
            <w:right w:val="none" w:sz="0" w:space="0" w:color="auto"/>
          </w:divBdr>
        </w:div>
        <w:div w:id="985936120">
          <w:marLeft w:val="0"/>
          <w:marRight w:val="0"/>
          <w:marTop w:val="0"/>
          <w:marBottom w:val="0"/>
          <w:divBdr>
            <w:top w:val="none" w:sz="0" w:space="0" w:color="auto"/>
            <w:left w:val="none" w:sz="0" w:space="0" w:color="auto"/>
            <w:bottom w:val="none" w:sz="0" w:space="0" w:color="auto"/>
            <w:right w:val="none" w:sz="0" w:space="0" w:color="auto"/>
          </w:divBdr>
        </w:div>
        <w:div w:id="1108231974">
          <w:marLeft w:val="0"/>
          <w:marRight w:val="0"/>
          <w:marTop w:val="0"/>
          <w:marBottom w:val="0"/>
          <w:divBdr>
            <w:top w:val="none" w:sz="0" w:space="0" w:color="auto"/>
            <w:left w:val="none" w:sz="0" w:space="0" w:color="auto"/>
            <w:bottom w:val="none" w:sz="0" w:space="0" w:color="auto"/>
            <w:right w:val="none" w:sz="0" w:space="0" w:color="auto"/>
          </w:divBdr>
        </w:div>
        <w:div w:id="366764099">
          <w:marLeft w:val="0"/>
          <w:marRight w:val="0"/>
          <w:marTop w:val="0"/>
          <w:marBottom w:val="0"/>
          <w:divBdr>
            <w:top w:val="none" w:sz="0" w:space="0" w:color="auto"/>
            <w:left w:val="none" w:sz="0" w:space="0" w:color="auto"/>
            <w:bottom w:val="none" w:sz="0" w:space="0" w:color="auto"/>
            <w:right w:val="none" w:sz="0" w:space="0" w:color="auto"/>
          </w:divBdr>
        </w:div>
        <w:div w:id="237714165">
          <w:marLeft w:val="0"/>
          <w:marRight w:val="0"/>
          <w:marTop w:val="0"/>
          <w:marBottom w:val="0"/>
          <w:divBdr>
            <w:top w:val="none" w:sz="0" w:space="0" w:color="auto"/>
            <w:left w:val="none" w:sz="0" w:space="0" w:color="auto"/>
            <w:bottom w:val="none" w:sz="0" w:space="0" w:color="auto"/>
            <w:right w:val="none" w:sz="0" w:space="0" w:color="auto"/>
          </w:divBdr>
        </w:div>
        <w:div w:id="1410735518">
          <w:marLeft w:val="0"/>
          <w:marRight w:val="0"/>
          <w:marTop w:val="0"/>
          <w:marBottom w:val="0"/>
          <w:divBdr>
            <w:top w:val="none" w:sz="0" w:space="0" w:color="auto"/>
            <w:left w:val="none" w:sz="0" w:space="0" w:color="auto"/>
            <w:bottom w:val="none" w:sz="0" w:space="0" w:color="auto"/>
            <w:right w:val="none" w:sz="0" w:space="0" w:color="auto"/>
          </w:divBdr>
        </w:div>
      </w:divsChild>
    </w:div>
    <w:div w:id="995958780">
      <w:bodyDiv w:val="1"/>
      <w:marLeft w:val="0"/>
      <w:marRight w:val="0"/>
      <w:marTop w:val="0"/>
      <w:marBottom w:val="0"/>
      <w:divBdr>
        <w:top w:val="none" w:sz="0" w:space="0" w:color="auto"/>
        <w:left w:val="none" w:sz="0" w:space="0" w:color="auto"/>
        <w:bottom w:val="none" w:sz="0" w:space="0" w:color="auto"/>
        <w:right w:val="none" w:sz="0" w:space="0" w:color="auto"/>
      </w:divBdr>
    </w:div>
    <w:div w:id="1006399240">
      <w:bodyDiv w:val="1"/>
      <w:marLeft w:val="0"/>
      <w:marRight w:val="0"/>
      <w:marTop w:val="0"/>
      <w:marBottom w:val="0"/>
      <w:divBdr>
        <w:top w:val="none" w:sz="0" w:space="0" w:color="auto"/>
        <w:left w:val="none" w:sz="0" w:space="0" w:color="auto"/>
        <w:bottom w:val="none" w:sz="0" w:space="0" w:color="auto"/>
        <w:right w:val="none" w:sz="0" w:space="0" w:color="auto"/>
      </w:divBdr>
    </w:div>
    <w:div w:id="1037703146">
      <w:bodyDiv w:val="1"/>
      <w:marLeft w:val="0"/>
      <w:marRight w:val="0"/>
      <w:marTop w:val="0"/>
      <w:marBottom w:val="0"/>
      <w:divBdr>
        <w:top w:val="none" w:sz="0" w:space="0" w:color="auto"/>
        <w:left w:val="none" w:sz="0" w:space="0" w:color="auto"/>
        <w:bottom w:val="none" w:sz="0" w:space="0" w:color="auto"/>
        <w:right w:val="none" w:sz="0" w:space="0" w:color="auto"/>
      </w:divBdr>
    </w:div>
    <w:div w:id="1041126701">
      <w:bodyDiv w:val="1"/>
      <w:marLeft w:val="0"/>
      <w:marRight w:val="0"/>
      <w:marTop w:val="0"/>
      <w:marBottom w:val="0"/>
      <w:divBdr>
        <w:top w:val="none" w:sz="0" w:space="0" w:color="auto"/>
        <w:left w:val="none" w:sz="0" w:space="0" w:color="auto"/>
        <w:bottom w:val="none" w:sz="0" w:space="0" w:color="auto"/>
        <w:right w:val="none" w:sz="0" w:space="0" w:color="auto"/>
      </w:divBdr>
    </w:div>
    <w:div w:id="1080834353">
      <w:bodyDiv w:val="1"/>
      <w:marLeft w:val="0"/>
      <w:marRight w:val="0"/>
      <w:marTop w:val="0"/>
      <w:marBottom w:val="0"/>
      <w:divBdr>
        <w:top w:val="none" w:sz="0" w:space="0" w:color="auto"/>
        <w:left w:val="none" w:sz="0" w:space="0" w:color="auto"/>
        <w:bottom w:val="none" w:sz="0" w:space="0" w:color="auto"/>
        <w:right w:val="none" w:sz="0" w:space="0" w:color="auto"/>
      </w:divBdr>
    </w:div>
    <w:div w:id="1082412731">
      <w:bodyDiv w:val="1"/>
      <w:marLeft w:val="0"/>
      <w:marRight w:val="0"/>
      <w:marTop w:val="0"/>
      <w:marBottom w:val="0"/>
      <w:divBdr>
        <w:top w:val="none" w:sz="0" w:space="0" w:color="auto"/>
        <w:left w:val="none" w:sz="0" w:space="0" w:color="auto"/>
        <w:bottom w:val="none" w:sz="0" w:space="0" w:color="auto"/>
        <w:right w:val="none" w:sz="0" w:space="0" w:color="auto"/>
      </w:divBdr>
    </w:div>
    <w:div w:id="1111974842">
      <w:bodyDiv w:val="1"/>
      <w:marLeft w:val="0"/>
      <w:marRight w:val="0"/>
      <w:marTop w:val="0"/>
      <w:marBottom w:val="0"/>
      <w:divBdr>
        <w:top w:val="none" w:sz="0" w:space="0" w:color="auto"/>
        <w:left w:val="none" w:sz="0" w:space="0" w:color="auto"/>
        <w:bottom w:val="none" w:sz="0" w:space="0" w:color="auto"/>
        <w:right w:val="none" w:sz="0" w:space="0" w:color="auto"/>
      </w:divBdr>
    </w:div>
    <w:div w:id="1130637240">
      <w:bodyDiv w:val="1"/>
      <w:marLeft w:val="0"/>
      <w:marRight w:val="0"/>
      <w:marTop w:val="0"/>
      <w:marBottom w:val="0"/>
      <w:divBdr>
        <w:top w:val="none" w:sz="0" w:space="0" w:color="auto"/>
        <w:left w:val="none" w:sz="0" w:space="0" w:color="auto"/>
        <w:bottom w:val="none" w:sz="0" w:space="0" w:color="auto"/>
        <w:right w:val="none" w:sz="0" w:space="0" w:color="auto"/>
      </w:divBdr>
    </w:div>
    <w:div w:id="1161434157">
      <w:bodyDiv w:val="1"/>
      <w:marLeft w:val="0"/>
      <w:marRight w:val="0"/>
      <w:marTop w:val="0"/>
      <w:marBottom w:val="0"/>
      <w:divBdr>
        <w:top w:val="none" w:sz="0" w:space="0" w:color="auto"/>
        <w:left w:val="none" w:sz="0" w:space="0" w:color="auto"/>
        <w:bottom w:val="none" w:sz="0" w:space="0" w:color="auto"/>
        <w:right w:val="none" w:sz="0" w:space="0" w:color="auto"/>
      </w:divBdr>
    </w:div>
    <w:div w:id="1215970251">
      <w:bodyDiv w:val="1"/>
      <w:marLeft w:val="0"/>
      <w:marRight w:val="0"/>
      <w:marTop w:val="0"/>
      <w:marBottom w:val="0"/>
      <w:divBdr>
        <w:top w:val="none" w:sz="0" w:space="0" w:color="auto"/>
        <w:left w:val="none" w:sz="0" w:space="0" w:color="auto"/>
        <w:bottom w:val="none" w:sz="0" w:space="0" w:color="auto"/>
        <w:right w:val="none" w:sz="0" w:space="0" w:color="auto"/>
      </w:divBdr>
    </w:div>
    <w:div w:id="1317225087">
      <w:bodyDiv w:val="1"/>
      <w:marLeft w:val="0"/>
      <w:marRight w:val="0"/>
      <w:marTop w:val="0"/>
      <w:marBottom w:val="0"/>
      <w:divBdr>
        <w:top w:val="none" w:sz="0" w:space="0" w:color="auto"/>
        <w:left w:val="none" w:sz="0" w:space="0" w:color="auto"/>
        <w:bottom w:val="none" w:sz="0" w:space="0" w:color="auto"/>
        <w:right w:val="none" w:sz="0" w:space="0" w:color="auto"/>
      </w:divBdr>
    </w:div>
    <w:div w:id="1441413102">
      <w:bodyDiv w:val="1"/>
      <w:marLeft w:val="0"/>
      <w:marRight w:val="0"/>
      <w:marTop w:val="0"/>
      <w:marBottom w:val="0"/>
      <w:divBdr>
        <w:top w:val="none" w:sz="0" w:space="0" w:color="auto"/>
        <w:left w:val="none" w:sz="0" w:space="0" w:color="auto"/>
        <w:bottom w:val="none" w:sz="0" w:space="0" w:color="auto"/>
        <w:right w:val="none" w:sz="0" w:space="0" w:color="auto"/>
      </w:divBdr>
    </w:div>
    <w:div w:id="1470516317">
      <w:bodyDiv w:val="1"/>
      <w:marLeft w:val="0"/>
      <w:marRight w:val="0"/>
      <w:marTop w:val="0"/>
      <w:marBottom w:val="0"/>
      <w:divBdr>
        <w:top w:val="none" w:sz="0" w:space="0" w:color="auto"/>
        <w:left w:val="none" w:sz="0" w:space="0" w:color="auto"/>
        <w:bottom w:val="none" w:sz="0" w:space="0" w:color="auto"/>
        <w:right w:val="none" w:sz="0" w:space="0" w:color="auto"/>
      </w:divBdr>
    </w:div>
    <w:div w:id="1511330844">
      <w:bodyDiv w:val="1"/>
      <w:marLeft w:val="0"/>
      <w:marRight w:val="0"/>
      <w:marTop w:val="0"/>
      <w:marBottom w:val="0"/>
      <w:divBdr>
        <w:top w:val="none" w:sz="0" w:space="0" w:color="auto"/>
        <w:left w:val="none" w:sz="0" w:space="0" w:color="auto"/>
        <w:bottom w:val="none" w:sz="0" w:space="0" w:color="auto"/>
        <w:right w:val="none" w:sz="0" w:space="0" w:color="auto"/>
      </w:divBdr>
    </w:div>
    <w:div w:id="1571231375">
      <w:bodyDiv w:val="1"/>
      <w:marLeft w:val="0"/>
      <w:marRight w:val="0"/>
      <w:marTop w:val="0"/>
      <w:marBottom w:val="0"/>
      <w:divBdr>
        <w:top w:val="none" w:sz="0" w:space="0" w:color="auto"/>
        <w:left w:val="none" w:sz="0" w:space="0" w:color="auto"/>
        <w:bottom w:val="none" w:sz="0" w:space="0" w:color="auto"/>
        <w:right w:val="none" w:sz="0" w:space="0" w:color="auto"/>
      </w:divBdr>
    </w:div>
    <w:div w:id="1585141940">
      <w:bodyDiv w:val="1"/>
      <w:marLeft w:val="0"/>
      <w:marRight w:val="0"/>
      <w:marTop w:val="0"/>
      <w:marBottom w:val="0"/>
      <w:divBdr>
        <w:top w:val="none" w:sz="0" w:space="0" w:color="auto"/>
        <w:left w:val="none" w:sz="0" w:space="0" w:color="auto"/>
        <w:bottom w:val="none" w:sz="0" w:space="0" w:color="auto"/>
        <w:right w:val="none" w:sz="0" w:space="0" w:color="auto"/>
      </w:divBdr>
    </w:div>
    <w:div w:id="1588424312">
      <w:bodyDiv w:val="1"/>
      <w:marLeft w:val="0"/>
      <w:marRight w:val="0"/>
      <w:marTop w:val="0"/>
      <w:marBottom w:val="0"/>
      <w:divBdr>
        <w:top w:val="none" w:sz="0" w:space="0" w:color="auto"/>
        <w:left w:val="none" w:sz="0" w:space="0" w:color="auto"/>
        <w:bottom w:val="none" w:sz="0" w:space="0" w:color="auto"/>
        <w:right w:val="none" w:sz="0" w:space="0" w:color="auto"/>
      </w:divBdr>
    </w:div>
    <w:div w:id="1651329378">
      <w:bodyDiv w:val="1"/>
      <w:marLeft w:val="0"/>
      <w:marRight w:val="0"/>
      <w:marTop w:val="0"/>
      <w:marBottom w:val="0"/>
      <w:divBdr>
        <w:top w:val="none" w:sz="0" w:space="0" w:color="auto"/>
        <w:left w:val="none" w:sz="0" w:space="0" w:color="auto"/>
        <w:bottom w:val="none" w:sz="0" w:space="0" w:color="auto"/>
        <w:right w:val="none" w:sz="0" w:space="0" w:color="auto"/>
      </w:divBdr>
    </w:div>
    <w:div w:id="1662738402">
      <w:bodyDiv w:val="1"/>
      <w:marLeft w:val="0"/>
      <w:marRight w:val="0"/>
      <w:marTop w:val="0"/>
      <w:marBottom w:val="0"/>
      <w:divBdr>
        <w:top w:val="none" w:sz="0" w:space="0" w:color="auto"/>
        <w:left w:val="none" w:sz="0" w:space="0" w:color="auto"/>
        <w:bottom w:val="none" w:sz="0" w:space="0" w:color="auto"/>
        <w:right w:val="none" w:sz="0" w:space="0" w:color="auto"/>
      </w:divBdr>
    </w:div>
    <w:div w:id="1828589996">
      <w:bodyDiv w:val="1"/>
      <w:marLeft w:val="0"/>
      <w:marRight w:val="0"/>
      <w:marTop w:val="0"/>
      <w:marBottom w:val="0"/>
      <w:divBdr>
        <w:top w:val="none" w:sz="0" w:space="0" w:color="auto"/>
        <w:left w:val="none" w:sz="0" w:space="0" w:color="auto"/>
        <w:bottom w:val="none" w:sz="0" w:space="0" w:color="auto"/>
        <w:right w:val="none" w:sz="0" w:space="0" w:color="auto"/>
      </w:divBdr>
    </w:div>
    <w:div w:id="1866403342">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
    <w:div w:id="2033218551">
      <w:bodyDiv w:val="1"/>
      <w:marLeft w:val="0"/>
      <w:marRight w:val="0"/>
      <w:marTop w:val="0"/>
      <w:marBottom w:val="0"/>
      <w:divBdr>
        <w:top w:val="none" w:sz="0" w:space="0" w:color="auto"/>
        <w:left w:val="none" w:sz="0" w:space="0" w:color="auto"/>
        <w:bottom w:val="none" w:sz="0" w:space="0" w:color="auto"/>
        <w:right w:val="none" w:sz="0" w:space="0" w:color="auto"/>
      </w:divBdr>
    </w:div>
    <w:div w:id="2134709925">
      <w:bodyDiv w:val="1"/>
      <w:marLeft w:val="0"/>
      <w:marRight w:val="0"/>
      <w:marTop w:val="0"/>
      <w:marBottom w:val="0"/>
      <w:divBdr>
        <w:top w:val="none" w:sz="0" w:space="0" w:color="auto"/>
        <w:left w:val="none" w:sz="0" w:space="0" w:color="auto"/>
        <w:bottom w:val="none" w:sz="0" w:space="0" w:color="auto"/>
        <w:right w:val="none" w:sz="0" w:space="0" w:color="auto"/>
      </w:divBdr>
    </w:div>
    <w:div w:id="21378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researchgate.net/figure/LIFE-CYCLE-OF-BITCOIN-TRANSACTION_fig2_318850089" TargetMode="External"/><Relationship Id="rId3" Type="http://schemas.openxmlformats.org/officeDocument/2006/relationships/styles" Target="styles.xml"/><Relationship Id="rId21" Type="http://schemas.openxmlformats.org/officeDocument/2006/relationships/hyperlink" Target="https://cointelegraph.com/news/combined-crypto-market-capitalization-races-past-800-bln"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next.autonomous.com/blockchain-blockbust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Satoshi_Nakamot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coindesk.com/coincheck-confirms-crypto-hack-loss-larger-than-mt-gox/"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ta.bitcoinity.org/markets/volume/30d?c=e&amp;t=b" TargetMode="External"/><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bitcoin.org/bitcoin.pdf" TargetMode="External"/><Relationship Id="rId31"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statista.com/statistics/647374/worldwide-blockchain-wallet-user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F7296-D759-3E4E-93F7-61F81F84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1549</TotalTime>
  <Pages>12</Pages>
  <Words>4562</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Daniel Engels</cp:lastModifiedBy>
  <cp:revision>11</cp:revision>
  <cp:lastPrinted>2006-03-24T09:58:00Z</cp:lastPrinted>
  <dcterms:created xsi:type="dcterms:W3CDTF">2018-05-19T02:34:00Z</dcterms:created>
  <dcterms:modified xsi:type="dcterms:W3CDTF">2018-06-07T00:39:00Z</dcterms:modified>
</cp:coreProperties>
</file>